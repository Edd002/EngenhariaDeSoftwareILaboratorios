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15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593"/>
        <w:gridCol w:w="2303"/>
        <w:gridCol w:w="2412"/>
        <w:gridCol w:w="2507"/>
      </w:tblGrid>
      <w:tr w:rsidR="00A1311D" w:rsidRPr="00A1311D" w14:paraId="259FE101" w14:textId="77777777" w:rsidTr="00A1311D">
        <w:trPr>
          <w:trHeight w:hRule="exact" w:val="397"/>
        </w:trPr>
        <w:tc>
          <w:tcPr>
            <w:tcW w:w="9815" w:type="dxa"/>
            <w:gridSpan w:val="4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22BC1C8C" w14:textId="77777777" w:rsidR="00A1311D" w:rsidRPr="00A1311D" w:rsidRDefault="002E65CF" w:rsidP="002E65CF">
            <w:pPr>
              <w:pStyle w:val="Subttulo"/>
              <w:spacing w:before="0" w:after="0"/>
              <w:rPr>
                <w:rFonts w:cs="Arial"/>
                <w:b/>
                <w:i w:val="0"/>
                <w:iCs w:val="0"/>
                <w:color w:val="FFFFFF" w:themeColor="background1"/>
                <w:sz w:val="32"/>
                <w:szCs w:val="32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32"/>
                <w:szCs w:val="32"/>
              </w:rPr>
              <w:t>Product Backlog</w:t>
            </w:r>
          </w:p>
        </w:tc>
      </w:tr>
      <w:tr w:rsidR="00A1311D" w:rsidRPr="00672D0F" w14:paraId="00694D83" w14:textId="77777777" w:rsidTr="00A1311D">
        <w:trPr>
          <w:trHeight w:hRule="exact" w:val="340"/>
        </w:trPr>
        <w:tc>
          <w:tcPr>
            <w:tcW w:w="2593" w:type="dxa"/>
            <w:tcBorders>
              <w:top w:val="single" w:sz="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0187BB68" w14:textId="77777777" w:rsidR="00A1311D" w:rsidRPr="00672D0F" w:rsidRDefault="00A1311D" w:rsidP="00D90608">
            <w:pPr>
              <w:pStyle w:val="Subttulo"/>
              <w:spacing w:before="0" w:after="0"/>
              <w:jc w:val="left"/>
              <w:rPr>
                <w:rFonts w:cs="Arial"/>
                <w:i w:val="0"/>
                <w:sz w:val="22"/>
                <w:szCs w:val="22"/>
              </w:rPr>
            </w:pPr>
            <w:r w:rsidRPr="00672D0F">
              <w:rPr>
                <w:rFonts w:cs="Arial"/>
                <w:i w:val="0"/>
                <w:sz w:val="22"/>
                <w:szCs w:val="22"/>
              </w:rPr>
              <w:t xml:space="preserve">Identificação do </w:t>
            </w:r>
            <w:r w:rsidR="00D90608">
              <w:rPr>
                <w:rFonts w:cs="Arial"/>
                <w:i w:val="0"/>
                <w:sz w:val="22"/>
                <w:szCs w:val="22"/>
              </w:rPr>
              <w:t>Projeto</w:t>
            </w:r>
            <w:r w:rsidRPr="00672D0F">
              <w:rPr>
                <w:rFonts w:cs="Arial"/>
                <w:i w:val="0"/>
                <w:sz w:val="22"/>
                <w:szCs w:val="22"/>
              </w:rPr>
              <w:t>:</w:t>
            </w:r>
          </w:p>
        </w:tc>
        <w:tc>
          <w:tcPr>
            <w:tcW w:w="230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F2D48AA" w14:textId="77777777" w:rsidR="00A1311D" w:rsidRPr="00672D0F" w:rsidRDefault="00A1311D" w:rsidP="00A1311D">
            <w:pPr>
              <w:pStyle w:val="Subttulo"/>
              <w:spacing w:before="0" w:after="0"/>
              <w:jc w:val="left"/>
              <w:rPr>
                <w:rFonts w:cs="Arial"/>
                <w:i w:val="0"/>
                <w:sz w:val="22"/>
                <w:szCs w:val="22"/>
              </w:rPr>
            </w:pPr>
          </w:p>
        </w:tc>
        <w:tc>
          <w:tcPr>
            <w:tcW w:w="2412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7499154" w14:textId="77777777" w:rsidR="00A1311D" w:rsidRPr="00672D0F" w:rsidRDefault="00A1311D" w:rsidP="00A1311D">
            <w:pPr>
              <w:pStyle w:val="Subttulo"/>
              <w:spacing w:before="0" w:after="0"/>
              <w:jc w:val="left"/>
              <w:rPr>
                <w:rFonts w:cs="Arial"/>
                <w:i w:val="0"/>
                <w:sz w:val="22"/>
                <w:szCs w:val="22"/>
              </w:rPr>
            </w:pPr>
            <w:r w:rsidRPr="00672D0F">
              <w:rPr>
                <w:rFonts w:cs="Arial"/>
                <w:i w:val="0"/>
                <w:sz w:val="22"/>
                <w:szCs w:val="22"/>
              </w:rPr>
              <w:t>Sigla do Projeto:</w:t>
            </w:r>
            <w:r w:rsidR="004631B4">
              <w:rPr>
                <w:rFonts w:cs="Arial"/>
                <w:i w:val="0"/>
                <w:sz w:val="22"/>
                <w:szCs w:val="22"/>
              </w:rPr>
              <w:t xml:space="preserve"> SS</w:t>
            </w:r>
          </w:p>
        </w:tc>
        <w:tc>
          <w:tcPr>
            <w:tcW w:w="2507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  <w:vAlign w:val="center"/>
          </w:tcPr>
          <w:p w14:paraId="7C591436" w14:textId="77777777" w:rsidR="00A1311D" w:rsidRPr="00672D0F" w:rsidRDefault="00A1311D" w:rsidP="00A1311D">
            <w:pPr>
              <w:pStyle w:val="Subttulo"/>
              <w:spacing w:before="0" w:after="0"/>
              <w:jc w:val="left"/>
              <w:rPr>
                <w:rFonts w:cs="Arial"/>
                <w:i w:val="0"/>
                <w:sz w:val="22"/>
                <w:szCs w:val="22"/>
              </w:rPr>
            </w:pPr>
          </w:p>
        </w:tc>
      </w:tr>
      <w:tr w:rsidR="00A1311D" w:rsidRPr="00672D0F" w14:paraId="381E4E5C" w14:textId="77777777" w:rsidTr="00A1311D">
        <w:trPr>
          <w:trHeight w:hRule="exact" w:val="340"/>
        </w:trPr>
        <w:tc>
          <w:tcPr>
            <w:tcW w:w="2593" w:type="dxa"/>
            <w:tcBorders>
              <w:top w:val="single" w:sz="4" w:space="0" w:color="95B3D7" w:themeColor="accent1" w:themeTint="99"/>
              <w:bottom w:val="single" w:sz="1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62CF51A9" w14:textId="77777777" w:rsidR="00A1311D" w:rsidRPr="00672D0F" w:rsidRDefault="00A1311D" w:rsidP="00A1311D">
            <w:pPr>
              <w:pStyle w:val="Subttulo"/>
              <w:spacing w:before="0" w:after="0"/>
              <w:jc w:val="left"/>
              <w:rPr>
                <w:rFonts w:cs="Arial"/>
                <w:i w:val="0"/>
                <w:sz w:val="22"/>
                <w:szCs w:val="22"/>
              </w:rPr>
            </w:pPr>
            <w:r w:rsidRPr="00672D0F">
              <w:rPr>
                <w:rFonts w:cs="Arial"/>
                <w:i w:val="0"/>
                <w:sz w:val="22"/>
                <w:szCs w:val="22"/>
              </w:rPr>
              <w:t>Nome do Projeto:</w:t>
            </w:r>
          </w:p>
        </w:tc>
        <w:tc>
          <w:tcPr>
            <w:tcW w:w="7222" w:type="dxa"/>
            <w:gridSpan w:val="3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12" w:space="0" w:color="95B3D7" w:themeColor="accent1" w:themeTint="99"/>
            </w:tcBorders>
            <w:vAlign w:val="center"/>
          </w:tcPr>
          <w:p w14:paraId="467CADA4" w14:textId="77777777" w:rsidR="00A1311D" w:rsidRPr="00672D0F" w:rsidRDefault="004631B4" w:rsidP="00A1311D">
            <w:pPr>
              <w:pStyle w:val="Subttulo"/>
              <w:spacing w:before="0" w:after="0"/>
              <w:jc w:val="left"/>
              <w:rPr>
                <w:rFonts w:cs="Arial"/>
                <w:i w:val="0"/>
                <w:sz w:val="22"/>
                <w:szCs w:val="22"/>
              </w:rPr>
            </w:pPr>
            <w:r>
              <w:rPr>
                <w:rFonts w:cs="Arial"/>
                <w:i w:val="0"/>
                <w:sz w:val="22"/>
                <w:szCs w:val="22"/>
              </w:rPr>
              <w:t>Start Share</w:t>
            </w:r>
          </w:p>
        </w:tc>
      </w:tr>
    </w:tbl>
    <w:p w14:paraId="7DB0FAD5" w14:textId="77777777" w:rsidR="00A1311D" w:rsidRPr="00294CED" w:rsidRDefault="00A1311D" w:rsidP="00A1311D">
      <w:pPr>
        <w:pStyle w:val="Corpodetexto"/>
        <w:jc w:val="left"/>
        <w:rPr>
          <w:rFonts w:ascii="Arial" w:hAnsi="Arial" w:cs="Arial"/>
          <w:b w:val="0"/>
          <w:i/>
          <w:color w:val="2E2ED2"/>
          <w:sz w:val="20"/>
          <w:u w:val="none"/>
        </w:rPr>
      </w:pPr>
    </w:p>
    <w:p w14:paraId="0993AE4D" w14:textId="77777777" w:rsidR="00A1311D" w:rsidRPr="00294CED" w:rsidRDefault="00A1311D" w:rsidP="00A1311D">
      <w:pPr>
        <w:pStyle w:val="Textbody"/>
        <w:spacing w:after="0"/>
        <w:rPr>
          <w:sz w:val="20"/>
          <w:szCs w:val="20"/>
        </w:rPr>
      </w:pPr>
    </w:p>
    <w:tbl>
      <w:tblPr>
        <w:tblW w:w="9815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35"/>
        <w:gridCol w:w="993"/>
        <w:gridCol w:w="4580"/>
        <w:gridCol w:w="2507"/>
      </w:tblGrid>
      <w:tr w:rsidR="00A1311D" w:rsidRPr="00A1311D" w14:paraId="68DCE609" w14:textId="77777777" w:rsidTr="00E510C3">
        <w:trPr>
          <w:trHeight w:hRule="exact" w:val="340"/>
        </w:trPr>
        <w:tc>
          <w:tcPr>
            <w:tcW w:w="9815" w:type="dxa"/>
            <w:gridSpan w:val="4"/>
            <w:tcBorders>
              <w:top w:val="single" w:sz="12" w:space="0" w:color="95B3D7" w:themeColor="accent1" w:themeTint="99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01926943" w14:textId="77777777" w:rsidR="00A1311D" w:rsidRPr="00A1311D" w:rsidRDefault="00A1311D" w:rsidP="00A41751">
            <w:pPr>
              <w:pStyle w:val="Subttulo"/>
              <w:spacing w:before="0" w:after="0"/>
              <w:rPr>
                <w:rFonts w:cs="Arial"/>
                <w:b/>
                <w:i w:val="0"/>
                <w:iCs w:val="0"/>
                <w:color w:val="FFFFFF" w:themeColor="background1"/>
              </w:rPr>
            </w:pPr>
            <w:r w:rsidRPr="00A1311D">
              <w:rPr>
                <w:rFonts w:cs="Arial"/>
                <w:b/>
                <w:bCs/>
                <w:i w:val="0"/>
                <w:iCs w:val="0"/>
                <w:color w:val="FFFFFF" w:themeColor="background1"/>
              </w:rPr>
              <w:t>Histórico de revisões</w:t>
            </w:r>
          </w:p>
        </w:tc>
      </w:tr>
      <w:tr w:rsidR="00A1311D" w:rsidRPr="00E510C3" w14:paraId="73890262" w14:textId="77777777" w:rsidTr="00470FB1">
        <w:trPr>
          <w:trHeight w:hRule="exact" w:val="340"/>
        </w:trPr>
        <w:tc>
          <w:tcPr>
            <w:tcW w:w="1735" w:type="dxa"/>
            <w:tcBorders>
              <w:top w:val="nil"/>
              <w:bottom w:val="single" w:sz="4" w:space="0" w:color="95B3D7" w:themeColor="accent1" w:themeTint="99"/>
              <w:right w:val="nil"/>
            </w:tcBorders>
            <w:shd w:val="clear" w:color="auto" w:fill="F2F2F2" w:themeFill="background1" w:themeFillShade="F2"/>
            <w:vAlign w:val="center"/>
          </w:tcPr>
          <w:p w14:paraId="7D71D809" w14:textId="77777777" w:rsidR="00A1311D" w:rsidRPr="00E510C3" w:rsidRDefault="00A1311D" w:rsidP="00A1311D">
            <w:pPr>
              <w:pStyle w:val="Subttulo"/>
              <w:spacing w:before="0" w:after="0"/>
              <w:rPr>
                <w:rFonts w:cs="Arial"/>
                <w:i w:val="0"/>
                <w:sz w:val="22"/>
                <w:szCs w:val="22"/>
              </w:rPr>
            </w:pPr>
            <w:r w:rsidRPr="00E510C3">
              <w:rPr>
                <w:rFonts w:cs="Arial"/>
                <w:i w:val="0"/>
                <w:sz w:val="22"/>
                <w:szCs w:val="22"/>
              </w:rPr>
              <w:t>Data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5B3D7" w:themeColor="accent1" w:themeTint="99"/>
              <w:right w:val="nil"/>
            </w:tcBorders>
            <w:shd w:val="clear" w:color="auto" w:fill="F2F2F2" w:themeFill="background1" w:themeFillShade="F2"/>
            <w:vAlign w:val="center"/>
          </w:tcPr>
          <w:p w14:paraId="1379C4BD" w14:textId="77777777" w:rsidR="00A1311D" w:rsidRPr="00E510C3" w:rsidRDefault="00A1311D" w:rsidP="00A1311D">
            <w:pPr>
              <w:pStyle w:val="Subttulo"/>
              <w:spacing w:before="0" w:after="0"/>
              <w:rPr>
                <w:rFonts w:cs="Arial"/>
                <w:i w:val="0"/>
                <w:sz w:val="22"/>
                <w:szCs w:val="22"/>
              </w:rPr>
            </w:pPr>
            <w:r w:rsidRPr="00E510C3">
              <w:rPr>
                <w:rFonts w:cs="Arial"/>
                <w:i w:val="0"/>
                <w:sz w:val="22"/>
                <w:szCs w:val="22"/>
              </w:rPr>
              <w:t>Versão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95B3D7" w:themeColor="accent1" w:themeTint="99"/>
              <w:right w:val="nil"/>
            </w:tcBorders>
            <w:shd w:val="clear" w:color="auto" w:fill="F2F2F2" w:themeFill="background1" w:themeFillShade="F2"/>
            <w:vAlign w:val="center"/>
          </w:tcPr>
          <w:p w14:paraId="417D36B0" w14:textId="77777777" w:rsidR="00A1311D" w:rsidRPr="00E510C3" w:rsidRDefault="00A1311D" w:rsidP="00A1311D">
            <w:pPr>
              <w:pStyle w:val="Subttulo"/>
              <w:spacing w:before="0" w:after="0"/>
              <w:rPr>
                <w:rFonts w:cs="Arial"/>
                <w:i w:val="0"/>
                <w:sz w:val="22"/>
                <w:szCs w:val="22"/>
              </w:rPr>
            </w:pPr>
            <w:r w:rsidRPr="00E510C3">
              <w:rPr>
                <w:rFonts w:cs="Arial"/>
                <w:i w:val="0"/>
                <w:sz w:val="22"/>
                <w:szCs w:val="22"/>
              </w:rPr>
              <w:t>Descrição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95B3D7" w:themeColor="accent1" w:themeTint="99"/>
            </w:tcBorders>
            <w:shd w:val="clear" w:color="auto" w:fill="F2F2F2" w:themeFill="background1" w:themeFillShade="F2"/>
            <w:vAlign w:val="center"/>
          </w:tcPr>
          <w:p w14:paraId="7BA7E855" w14:textId="77777777" w:rsidR="00A1311D" w:rsidRPr="00E510C3" w:rsidRDefault="00A1311D" w:rsidP="00A1311D">
            <w:pPr>
              <w:pStyle w:val="Subttulo"/>
              <w:spacing w:before="0" w:after="0"/>
              <w:rPr>
                <w:rFonts w:cs="Arial"/>
                <w:i w:val="0"/>
                <w:sz w:val="22"/>
                <w:szCs w:val="22"/>
              </w:rPr>
            </w:pPr>
            <w:r w:rsidRPr="00E510C3">
              <w:rPr>
                <w:rFonts w:cs="Arial"/>
                <w:i w:val="0"/>
                <w:sz w:val="22"/>
                <w:szCs w:val="22"/>
              </w:rPr>
              <w:t>Autor</w:t>
            </w:r>
          </w:p>
        </w:tc>
      </w:tr>
      <w:tr w:rsidR="00A1311D" w:rsidRPr="00A1311D" w14:paraId="17C2D464" w14:textId="77777777" w:rsidTr="004631B4">
        <w:trPr>
          <w:trHeight w:hRule="exact" w:val="520"/>
        </w:trPr>
        <w:tc>
          <w:tcPr>
            <w:tcW w:w="1735" w:type="dxa"/>
            <w:tcBorders>
              <w:top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6A2D4D07" w14:textId="530D3C79" w:rsidR="00A1311D" w:rsidRPr="004631B4" w:rsidRDefault="00074BE9" w:rsidP="00A1311D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1</w:t>
            </w:r>
            <w:ins w:id="0" w:author="Eduardo Augusto" w:date="2020-04-17T18:10:00Z">
              <w:r w:rsidR="00F71E8C">
                <w:rPr>
                  <w:rFonts w:ascii="Arial" w:hAnsi="Arial" w:cs="Arial"/>
                  <w:i/>
                  <w:sz w:val="18"/>
                  <w:szCs w:val="18"/>
                </w:rPr>
                <w:t>7</w:t>
              </w:r>
            </w:ins>
            <w:del w:id="1" w:author="Eduardo Augusto" w:date="2020-04-17T18:10:00Z">
              <w:r w:rsidDel="00F71E8C">
                <w:rPr>
                  <w:rFonts w:ascii="Arial" w:hAnsi="Arial" w:cs="Arial"/>
                  <w:i/>
                  <w:sz w:val="18"/>
                  <w:szCs w:val="18"/>
                </w:rPr>
                <w:delText>3</w:delText>
              </w:r>
            </w:del>
            <w:r w:rsidR="004631B4" w:rsidRPr="004631B4">
              <w:rPr>
                <w:rFonts w:ascii="Arial" w:hAnsi="Arial" w:cs="Arial"/>
                <w:i/>
                <w:sz w:val="18"/>
                <w:szCs w:val="18"/>
              </w:rPr>
              <w:t>/03/2020</w:t>
            </w:r>
          </w:p>
        </w:tc>
        <w:tc>
          <w:tcPr>
            <w:tcW w:w="99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6F1073E" w14:textId="77777777" w:rsidR="00A1311D" w:rsidRPr="004631B4" w:rsidRDefault="0039123A" w:rsidP="00A1311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 w:rsidR="00AA3571">
              <w:rPr>
                <w:rFonts w:cs="Arial"/>
                <w:sz w:val="18"/>
                <w:szCs w:val="18"/>
              </w:rPr>
              <w:t>.</w:t>
            </w: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45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7AFBF79" w14:textId="77777777" w:rsidR="00A1311D" w:rsidRPr="004631B4" w:rsidRDefault="004631B4" w:rsidP="00A1311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4631B4">
              <w:rPr>
                <w:rFonts w:cs="Arial"/>
                <w:sz w:val="18"/>
                <w:szCs w:val="18"/>
              </w:rPr>
              <w:t>Definir as prioridades e expectativas dos usuários.</w:t>
            </w:r>
          </w:p>
        </w:tc>
        <w:tc>
          <w:tcPr>
            <w:tcW w:w="250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3C5158A7" w14:textId="77777777" w:rsidR="00A1311D" w:rsidRPr="00A1311D" w:rsidRDefault="004631B4" w:rsidP="00A1311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Eduardo Augusto Lima Pereira</w:t>
            </w:r>
          </w:p>
        </w:tc>
      </w:tr>
      <w:tr w:rsidR="00A1311D" w:rsidRPr="00A1311D" w14:paraId="10217D81" w14:textId="77777777" w:rsidTr="00E510C3">
        <w:trPr>
          <w:trHeight w:hRule="exact" w:val="340"/>
        </w:trPr>
        <w:tc>
          <w:tcPr>
            <w:tcW w:w="17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285AAC03" w14:textId="77777777" w:rsidR="00A1311D" w:rsidRPr="00A1311D" w:rsidRDefault="00A1311D" w:rsidP="00A1311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985C4F5" w14:textId="77777777" w:rsidR="00A1311D" w:rsidRPr="00A1311D" w:rsidRDefault="00A1311D" w:rsidP="00A1311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580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BE1CAFC" w14:textId="77777777" w:rsidR="00A1311D" w:rsidRPr="00A1311D" w:rsidRDefault="00A1311D" w:rsidP="00A1311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0035198A" w14:textId="77777777" w:rsidR="00A1311D" w:rsidRPr="00A1311D" w:rsidRDefault="00A1311D" w:rsidP="00A1311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</w:tr>
      <w:tr w:rsidR="00A1311D" w:rsidRPr="00A1311D" w14:paraId="12340C2D" w14:textId="77777777" w:rsidTr="00E510C3">
        <w:trPr>
          <w:trHeight w:hRule="exact" w:val="340"/>
        </w:trPr>
        <w:tc>
          <w:tcPr>
            <w:tcW w:w="17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6FD88472" w14:textId="77777777" w:rsidR="00A1311D" w:rsidRPr="00A1311D" w:rsidRDefault="00A1311D" w:rsidP="00A1311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05DF5AA" w14:textId="77777777" w:rsidR="00A1311D" w:rsidRPr="00A1311D" w:rsidRDefault="00A1311D" w:rsidP="00A1311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580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FA66E86" w14:textId="77777777" w:rsidR="00A1311D" w:rsidRPr="00A1311D" w:rsidRDefault="00A1311D" w:rsidP="00A1311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EEAD681" w14:textId="77777777" w:rsidR="00A1311D" w:rsidRPr="00A1311D" w:rsidRDefault="00A1311D" w:rsidP="00A1311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</w:tr>
      <w:tr w:rsidR="00A1311D" w:rsidRPr="00A1311D" w14:paraId="1A8DC5E4" w14:textId="77777777" w:rsidTr="00E510C3">
        <w:trPr>
          <w:trHeight w:hRule="exact" w:val="340"/>
        </w:trPr>
        <w:tc>
          <w:tcPr>
            <w:tcW w:w="1735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71C3D0D1" w14:textId="77777777" w:rsidR="00A1311D" w:rsidRPr="00A1311D" w:rsidRDefault="00A1311D" w:rsidP="00A1311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1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02EE428" w14:textId="77777777" w:rsidR="00A1311D" w:rsidRPr="00A1311D" w:rsidRDefault="00A1311D" w:rsidP="00A1311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580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1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1F37A52" w14:textId="77777777" w:rsidR="00A1311D" w:rsidRPr="00A1311D" w:rsidRDefault="00A1311D" w:rsidP="00A1311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14A86094" w14:textId="77777777" w:rsidR="00A1311D" w:rsidRPr="00A1311D" w:rsidRDefault="00A1311D" w:rsidP="00A1311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</w:tr>
    </w:tbl>
    <w:p w14:paraId="4BED712D" w14:textId="77777777" w:rsidR="003B0D6A" w:rsidRPr="00294CED" w:rsidDel="00501E14" w:rsidRDefault="003B0D6A">
      <w:pPr>
        <w:rPr>
          <w:del w:id="2" w:author="Eduardo Augusto" w:date="2020-04-17T17:42:00Z"/>
          <w:rFonts w:ascii="Arial" w:hAnsi="Arial" w:cs="Arial"/>
          <w:b/>
          <w:bCs/>
          <w:sz w:val="20"/>
          <w:szCs w:val="20"/>
        </w:rPr>
      </w:pPr>
    </w:p>
    <w:p w14:paraId="3A7B1211" w14:textId="77777777" w:rsidR="00C80C85" w:rsidRDefault="00C80C85" w:rsidP="002E65CF">
      <w:pPr>
        <w:pStyle w:val="Standard"/>
        <w:jc w:val="both"/>
        <w:rPr>
          <w:rFonts w:ascii="Arial" w:hAnsi="Arial" w:cs="Arial"/>
          <w:color w:val="000000"/>
        </w:rPr>
      </w:pPr>
    </w:p>
    <w:tbl>
      <w:tblPr>
        <w:tblW w:w="9815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35"/>
        <w:gridCol w:w="1701"/>
        <w:gridCol w:w="2126"/>
        <w:gridCol w:w="4853"/>
        <w:tblGridChange w:id="3">
          <w:tblGrid>
            <w:gridCol w:w="68"/>
            <w:gridCol w:w="68"/>
            <w:gridCol w:w="999"/>
            <w:gridCol w:w="68"/>
            <w:gridCol w:w="68"/>
            <w:gridCol w:w="1565"/>
            <w:gridCol w:w="68"/>
            <w:gridCol w:w="68"/>
            <w:gridCol w:w="1990"/>
            <w:gridCol w:w="68"/>
            <w:gridCol w:w="68"/>
            <w:gridCol w:w="4717"/>
            <w:gridCol w:w="68"/>
            <w:gridCol w:w="68"/>
          </w:tblGrid>
        </w:tblGridChange>
      </w:tblGrid>
      <w:tr w:rsidR="00190A77" w:rsidRPr="00A1311D" w14:paraId="08832D59" w14:textId="77777777" w:rsidTr="00481A1A">
        <w:trPr>
          <w:trHeight w:hRule="exact" w:val="340"/>
        </w:trPr>
        <w:tc>
          <w:tcPr>
            <w:tcW w:w="9815" w:type="dxa"/>
            <w:gridSpan w:val="4"/>
            <w:tcBorders>
              <w:top w:val="single" w:sz="12" w:space="0" w:color="95B3D7" w:themeColor="accent1" w:themeTint="99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147FDE63" w14:textId="77777777" w:rsidR="00190A77" w:rsidRPr="00A1311D" w:rsidRDefault="002E65CF" w:rsidP="00190A77">
            <w:pPr>
              <w:pStyle w:val="Subttulo"/>
              <w:numPr>
                <w:ilvl w:val="0"/>
                <w:numId w:val="9"/>
              </w:numPr>
              <w:spacing w:before="0" w:after="0"/>
              <w:jc w:val="left"/>
              <w:rPr>
                <w:rFonts w:cs="Arial"/>
                <w:b/>
                <w:i w:val="0"/>
                <w:iCs w:val="0"/>
                <w:color w:val="FFFFFF" w:themeColor="background1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</w:rPr>
              <w:t>Product Backlog</w:t>
            </w:r>
          </w:p>
        </w:tc>
      </w:tr>
      <w:tr w:rsidR="00190A77" w:rsidRPr="00E510C3" w14:paraId="1A448B3D" w14:textId="77777777" w:rsidTr="002E65CF">
        <w:trPr>
          <w:trHeight w:hRule="exact" w:val="480"/>
        </w:trPr>
        <w:tc>
          <w:tcPr>
            <w:tcW w:w="1135" w:type="dxa"/>
            <w:tcBorders>
              <w:top w:val="nil"/>
              <w:bottom w:val="single" w:sz="4" w:space="0" w:color="95B3D7" w:themeColor="accent1" w:themeTint="99"/>
              <w:right w:val="nil"/>
            </w:tcBorders>
            <w:shd w:val="clear" w:color="auto" w:fill="F2F2F2" w:themeFill="background1" w:themeFillShade="F2"/>
            <w:vAlign w:val="center"/>
          </w:tcPr>
          <w:p w14:paraId="2B6F5758" w14:textId="77777777" w:rsidR="00190A77" w:rsidRPr="00E510C3" w:rsidRDefault="00190A77" w:rsidP="00481A1A">
            <w:pPr>
              <w:pStyle w:val="Subttulo"/>
              <w:spacing w:before="0" w:after="0"/>
              <w:rPr>
                <w:rFonts w:cs="Arial"/>
                <w:i w:val="0"/>
                <w:sz w:val="22"/>
                <w:szCs w:val="22"/>
              </w:rPr>
            </w:pPr>
            <w:r>
              <w:rPr>
                <w:rFonts w:cs="Arial"/>
                <w:i w:val="0"/>
                <w:sz w:val="22"/>
                <w:szCs w:val="22"/>
              </w:rPr>
              <w:t>#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 w:themeColor="accent1" w:themeTint="99"/>
              <w:right w:val="nil"/>
            </w:tcBorders>
            <w:shd w:val="clear" w:color="auto" w:fill="F2F2F2" w:themeFill="background1" w:themeFillShade="F2"/>
            <w:vAlign w:val="center"/>
          </w:tcPr>
          <w:p w14:paraId="6976A4A8" w14:textId="77777777" w:rsidR="00190A77" w:rsidRPr="00E510C3" w:rsidRDefault="002E65CF" w:rsidP="00481A1A">
            <w:pPr>
              <w:pStyle w:val="Subttulo"/>
              <w:spacing w:before="0" w:after="0"/>
              <w:rPr>
                <w:rFonts w:cs="Arial"/>
                <w:i w:val="0"/>
                <w:sz w:val="22"/>
                <w:szCs w:val="22"/>
              </w:rPr>
            </w:pPr>
            <w:r>
              <w:rPr>
                <w:rFonts w:cs="Arial"/>
                <w:i w:val="0"/>
                <w:sz w:val="22"/>
                <w:szCs w:val="22"/>
              </w:rPr>
              <w:t>Prioridade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95B3D7" w:themeColor="accent1" w:themeTint="99"/>
              <w:right w:val="nil"/>
            </w:tcBorders>
            <w:shd w:val="clear" w:color="auto" w:fill="F2F2F2" w:themeFill="background1" w:themeFillShade="F2"/>
            <w:vAlign w:val="center"/>
          </w:tcPr>
          <w:p w14:paraId="0797AB22" w14:textId="77777777" w:rsidR="00190A77" w:rsidRPr="00E510C3" w:rsidRDefault="002E65CF" w:rsidP="00481A1A">
            <w:pPr>
              <w:pStyle w:val="Subttulo"/>
              <w:spacing w:before="0" w:after="0"/>
              <w:rPr>
                <w:rFonts w:cs="Arial"/>
                <w:i w:val="0"/>
                <w:sz w:val="22"/>
                <w:szCs w:val="22"/>
              </w:rPr>
            </w:pPr>
            <w:r>
              <w:rPr>
                <w:rFonts w:cs="Arial"/>
                <w:i w:val="0"/>
                <w:sz w:val="22"/>
                <w:szCs w:val="22"/>
              </w:rPr>
              <w:t>Nome do Item</w:t>
            </w:r>
          </w:p>
        </w:tc>
        <w:tc>
          <w:tcPr>
            <w:tcW w:w="4853" w:type="dxa"/>
            <w:tcBorders>
              <w:top w:val="nil"/>
              <w:left w:val="nil"/>
              <w:bottom w:val="single" w:sz="4" w:space="0" w:color="95B3D7" w:themeColor="accent1" w:themeTint="99"/>
            </w:tcBorders>
            <w:shd w:val="clear" w:color="auto" w:fill="F2F2F2" w:themeFill="background1" w:themeFillShade="F2"/>
            <w:vAlign w:val="center"/>
          </w:tcPr>
          <w:p w14:paraId="608CF29E" w14:textId="77777777" w:rsidR="00190A77" w:rsidRPr="00E510C3" w:rsidRDefault="002E65CF" w:rsidP="00481A1A">
            <w:pPr>
              <w:pStyle w:val="Subttulo"/>
              <w:spacing w:before="0" w:after="0"/>
              <w:rPr>
                <w:rFonts w:cs="Arial"/>
                <w:i w:val="0"/>
                <w:sz w:val="22"/>
                <w:szCs w:val="22"/>
              </w:rPr>
            </w:pPr>
            <w:r>
              <w:rPr>
                <w:rFonts w:cs="Arial"/>
                <w:i w:val="0"/>
                <w:sz w:val="22"/>
                <w:szCs w:val="22"/>
              </w:rPr>
              <w:t>Descrição</w:t>
            </w:r>
          </w:p>
        </w:tc>
      </w:tr>
      <w:tr w:rsidR="00190A77" w:rsidRPr="002E65CF" w14:paraId="08F4472A" w14:textId="77777777" w:rsidTr="00D2185A">
        <w:tblPrEx>
          <w:tblW w:w="9815" w:type="dxa"/>
          <w:tblInd w:w="-34" w:type="dxa"/>
          <w:tblBorders>
            <w:top w:val="single" w:sz="12" w:space="0" w:color="000000"/>
            <w:bottom w:val="single" w:sz="12" w:space="0" w:color="000000"/>
            <w:insideH w:val="single" w:sz="2" w:space="0" w:color="000000"/>
            <w:insideV w:val="single" w:sz="6" w:space="0" w:color="000000"/>
          </w:tblBorders>
          <w:tblPrExChange w:id="4" w:author="Eduardo Augusto" w:date="2020-04-17T17:50:00Z">
            <w:tblPrEx>
              <w:tblW w:w="9815" w:type="dxa"/>
              <w:tblInd w:w="-34" w:type="dxa"/>
              <w:tblBorders>
                <w:top w:val="single" w:sz="12" w:space="0" w:color="000000"/>
                <w:bottom w:val="single" w:sz="12" w:space="0" w:color="000000"/>
                <w:insideH w:val="single" w:sz="2" w:space="0" w:color="000000"/>
                <w:insideV w:val="single" w:sz="6" w:space="0" w:color="000000"/>
              </w:tblBorders>
            </w:tblPrEx>
          </w:tblPrExChange>
        </w:tblPrEx>
        <w:trPr>
          <w:trHeight w:hRule="exact" w:val="1204"/>
          <w:trPrChange w:id="5" w:author="Eduardo Augusto" w:date="2020-04-17T17:50:00Z">
            <w:trPr>
              <w:gridBefore w:val="1"/>
              <w:gridAfter w:val="0"/>
              <w:trHeight w:hRule="exact" w:val="1177"/>
            </w:trPr>
          </w:trPrChange>
        </w:trPr>
        <w:tc>
          <w:tcPr>
            <w:tcW w:w="1135" w:type="dxa"/>
            <w:tcBorders>
              <w:top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  <w:tcPrChange w:id="6" w:author="Eduardo Augusto" w:date="2020-04-17T17:50:00Z">
              <w:tcPr>
                <w:tcW w:w="1135" w:type="dxa"/>
                <w:gridSpan w:val="3"/>
                <w:tcBorders>
                  <w:top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shd w:val="clear" w:color="auto" w:fill="auto"/>
                <w:vAlign w:val="center"/>
              </w:tcPr>
            </w:tcPrChange>
          </w:tcPr>
          <w:p w14:paraId="529E75F5" w14:textId="77777777" w:rsidR="00190A77" w:rsidRPr="00074BE9" w:rsidRDefault="00190A77" w:rsidP="00190A7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074BE9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  <w:tcPrChange w:id="7" w:author="Eduardo Augusto" w:date="2020-04-17T17:50:00Z">
              <w:tcPr>
                <w:tcW w:w="1701" w:type="dxa"/>
                <w:gridSpan w:val="3"/>
                <w:tcBorders>
                  <w:top w:val="single" w:sz="4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</w:tcPr>
            </w:tcPrChange>
          </w:tcPr>
          <w:p w14:paraId="242006D5" w14:textId="77777777" w:rsidR="00190A77" w:rsidRPr="00074BE9" w:rsidRDefault="00074BE9" w:rsidP="00074BE9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074BE9">
              <w:rPr>
                <w:rFonts w:ascii="Arial" w:hAnsi="Arial" w:cs="Arial"/>
                <w:i/>
                <w:sz w:val="18"/>
                <w:szCs w:val="18"/>
              </w:rPr>
              <w:t>alta</w:t>
            </w:r>
          </w:p>
        </w:tc>
        <w:tc>
          <w:tcPr>
            <w:tcW w:w="21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  <w:tcPrChange w:id="8" w:author="Eduardo Augusto" w:date="2020-04-17T17:50:00Z">
              <w:tcPr>
                <w:tcW w:w="2126" w:type="dxa"/>
                <w:gridSpan w:val="3"/>
                <w:tcBorders>
                  <w:top w:val="single" w:sz="4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</w:tcPr>
            </w:tcPrChange>
          </w:tcPr>
          <w:p w14:paraId="7BB2D026" w14:textId="77777777" w:rsidR="00190A77" w:rsidRPr="00074BE9" w:rsidRDefault="00074BE9" w:rsidP="00074BE9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074BE9">
              <w:rPr>
                <w:rFonts w:ascii="Arial" w:hAnsi="Arial" w:cs="Arial"/>
                <w:i/>
                <w:sz w:val="18"/>
                <w:szCs w:val="18"/>
              </w:rPr>
              <w:t xml:space="preserve">Criação de </w:t>
            </w:r>
            <w:ins w:id="9" w:author="Eduardo Augusto" w:date="2020-04-13T21:43:00Z">
              <w:r w:rsidR="00592D24">
                <w:rPr>
                  <w:rFonts w:ascii="Arial" w:hAnsi="Arial" w:cs="Arial"/>
                  <w:i/>
                  <w:sz w:val="18"/>
                  <w:szCs w:val="18"/>
                </w:rPr>
                <w:t>s</w:t>
              </w:r>
            </w:ins>
            <w:del w:id="10" w:author="Eduardo Augusto" w:date="2020-04-13T21:43:00Z">
              <w:r w:rsidRPr="00074BE9" w:rsidDel="00592D24">
                <w:rPr>
                  <w:rFonts w:ascii="Arial" w:hAnsi="Arial" w:cs="Arial"/>
                  <w:i/>
                  <w:sz w:val="18"/>
                  <w:szCs w:val="18"/>
                </w:rPr>
                <w:delText>S</w:delText>
              </w:r>
            </w:del>
            <w:r w:rsidRPr="00074BE9">
              <w:rPr>
                <w:rFonts w:ascii="Arial" w:hAnsi="Arial" w:cs="Arial"/>
                <w:i/>
                <w:sz w:val="18"/>
                <w:szCs w:val="18"/>
              </w:rPr>
              <w:t>ala</w:t>
            </w:r>
          </w:p>
        </w:tc>
        <w:tc>
          <w:tcPr>
            <w:tcW w:w="485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  <w:tcPrChange w:id="11" w:author="Eduardo Augusto" w:date="2020-04-17T17:50:00Z">
              <w:tcPr>
                <w:tcW w:w="4853" w:type="dxa"/>
                <w:gridSpan w:val="3"/>
                <w:tcBorders>
                  <w:top w:val="single" w:sz="4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</w:tcBorders>
                <w:shd w:val="clear" w:color="auto" w:fill="auto"/>
                <w:vAlign w:val="center"/>
              </w:tcPr>
            </w:tcPrChange>
          </w:tcPr>
          <w:p w14:paraId="15E8398B" w14:textId="0A8BBDB5" w:rsidR="00190A77" w:rsidRPr="00074BE9" w:rsidRDefault="00074BE9" w:rsidP="00074BE9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074BE9">
              <w:rPr>
                <w:rFonts w:ascii="Arial" w:hAnsi="Arial" w:cs="Arial"/>
                <w:i/>
                <w:sz w:val="18"/>
                <w:szCs w:val="18"/>
              </w:rPr>
              <w:t>Eu, na condição de usuário host, desejo poder criar uma sala de encontros online</w:t>
            </w:r>
            <w:ins w:id="12" w:author="Eduardo Augusto" w:date="2020-04-17T17:42:00Z">
              <w:r w:rsidR="00501E14">
                <w:rPr>
                  <w:rFonts w:ascii="Arial" w:hAnsi="Arial" w:cs="Arial"/>
                  <w:i/>
                  <w:sz w:val="18"/>
                  <w:szCs w:val="18"/>
                </w:rPr>
                <w:t xml:space="preserve"> para me reunir com outros usuários e trocar informações</w:t>
              </w:r>
            </w:ins>
            <w:r w:rsidRPr="00074BE9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</w:tr>
      <w:tr w:rsidR="00190A77" w:rsidRPr="00A1311D" w14:paraId="24D0CECE" w14:textId="77777777" w:rsidTr="00D2185A">
        <w:tblPrEx>
          <w:tblW w:w="9815" w:type="dxa"/>
          <w:tblInd w:w="-34" w:type="dxa"/>
          <w:tblBorders>
            <w:top w:val="single" w:sz="12" w:space="0" w:color="000000"/>
            <w:bottom w:val="single" w:sz="12" w:space="0" w:color="000000"/>
            <w:insideH w:val="single" w:sz="2" w:space="0" w:color="000000"/>
            <w:insideV w:val="single" w:sz="6" w:space="0" w:color="000000"/>
          </w:tblBorders>
          <w:tblPrExChange w:id="13" w:author="Eduardo Augusto" w:date="2020-04-17T17:50:00Z">
            <w:tblPrEx>
              <w:tblW w:w="9815" w:type="dxa"/>
              <w:tblInd w:w="-34" w:type="dxa"/>
              <w:tblBorders>
                <w:top w:val="single" w:sz="12" w:space="0" w:color="000000"/>
                <w:bottom w:val="single" w:sz="12" w:space="0" w:color="000000"/>
                <w:insideH w:val="single" w:sz="2" w:space="0" w:color="000000"/>
                <w:insideV w:val="single" w:sz="6" w:space="0" w:color="000000"/>
              </w:tblBorders>
            </w:tblPrEx>
          </w:tblPrExChange>
        </w:tblPrEx>
        <w:trPr>
          <w:trHeight w:hRule="exact" w:val="1018"/>
          <w:trPrChange w:id="14" w:author="Eduardo Augusto" w:date="2020-04-17T17:50:00Z">
            <w:trPr>
              <w:gridBefore w:val="1"/>
              <w:gridAfter w:val="0"/>
              <w:trHeight w:hRule="exact" w:val="785"/>
            </w:trPr>
          </w:trPrChange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  <w:tcPrChange w:id="15" w:author="Eduardo Augusto" w:date="2020-04-17T17:50:00Z">
              <w:tcPr>
                <w:tcW w:w="1135" w:type="dxa"/>
                <w:gridSpan w:val="3"/>
                <w:tcBorders>
                  <w:top w:val="single" w:sz="2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shd w:val="clear" w:color="auto" w:fill="auto"/>
                <w:vAlign w:val="center"/>
              </w:tcPr>
            </w:tcPrChange>
          </w:tcPr>
          <w:p w14:paraId="1E5ADC8B" w14:textId="77777777" w:rsidR="00190A77" w:rsidRPr="00074BE9" w:rsidRDefault="00FE165B" w:rsidP="00190A7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074BE9"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  <w:tcPrChange w:id="16" w:author="Eduardo Augusto" w:date="2020-04-17T17:50:00Z">
              <w:tcPr>
                <w:tcW w:w="1701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</w:tcPr>
            </w:tcPrChange>
          </w:tcPr>
          <w:p w14:paraId="1ECB8283" w14:textId="77777777" w:rsidR="00190A77" w:rsidRPr="00074BE9" w:rsidRDefault="007660C6" w:rsidP="00074BE9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média</w:t>
            </w:r>
          </w:p>
        </w:tc>
        <w:tc>
          <w:tcPr>
            <w:tcW w:w="2126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  <w:tcPrChange w:id="17" w:author="Eduardo Augusto" w:date="2020-04-17T17:50:00Z">
              <w:tcPr>
                <w:tcW w:w="2126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</w:tcPr>
            </w:tcPrChange>
          </w:tcPr>
          <w:p w14:paraId="005A900B" w14:textId="77777777" w:rsidR="00190A77" w:rsidRPr="00074BE9" w:rsidRDefault="00FB5693" w:rsidP="00074BE9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del w:id="18" w:author="Eduardo Augusto" w:date="2020-04-13T21:35:00Z">
              <w:r w:rsidDel="00EC4615">
                <w:rPr>
                  <w:rFonts w:ascii="Arial" w:hAnsi="Arial" w:cs="Arial"/>
                  <w:i/>
                  <w:sz w:val="18"/>
                  <w:szCs w:val="18"/>
                </w:rPr>
                <w:delText xml:space="preserve">Permissão </w:delText>
              </w:r>
            </w:del>
            <w:ins w:id="19" w:author="Eduardo Augusto" w:date="2020-04-13T21:35:00Z">
              <w:r w:rsidR="00EC4615">
                <w:rPr>
                  <w:rFonts w:ascii="Arial" w:hAnsi="Arial" w:cs="Arial"/>
                  <w:i/>
                  <w:sz w:val="18"/>
                  <w:szCs w:val="18"/>
                </w:rPr>
                <w:t xml:space="preserve">Controle </w:t>
              </w:r>
            </w:ins>
            <w:r>
              <w:rPr>
                <w:rFonts w:ascii="Arial" w:hAnsi="Arial" w:cs="Arial"/>
                <w:i/>
                <w:sz w:val="18"/>
                <w:szCs w:val="18"/>
              </w:rPr>
              <w:t>de áudio</w:t>
            </w:r>
          </w:p>
        </w:tc>
        <w:tc>
          <w:tcPr>
            <w:tcW w:w="485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  <w:tcPrChange w:id="20" w:author="Eduardo Augusto" w:date="2020-04-17T17:50:00Z">
              <w:tcPr>
                <w:tcW w:w="4853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</w:tcBorders>
                <w:shd w:val="clear" w:color="auto" w:fill="auto"/>
                <w:vAlign w:val="center"/>
              </w:tcPr>
            </w:tcPrChange>
          </w:tcPr>
          <w:p w14:paraId="2D54AF2B" w14:textId="142A40CA" w:rsidR="00190A77" w:rsidRPr="00074BE9" w:rsidRDefault="00981152" w:rsidP="00074BE9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074BE9">
              <w:rPr>
                <w:rFonts w:ascii="Arial" w:hAnsi="Arial" w:cs="Arial"/>
                <w:i/>
                <w:sz w:val="18"/>
                <w:szCs w:val="18"/>
              </w:rPr>
              <w:t xml:space="preserve">Eu, na condição de usuário host, desejo poder </w:t>
            </w:r>
            <w:r w:rsidR="00FB5693">
              <w:rPr>
                <w:rFonts w:ascii="Arial" w:hAnsi="Arial" w:cs="Arial"/>
                <w:i/>
                <w:sz w:val="18"/>
                <w:szCs w:val="18"/>
              </w:rPr>
              <w:t>controlar as permissões de áudio</w:t>
            </w:r>
            <w:ins w:id="21" w:author="Eduardo Augusto" w:date="2020-04-17T17:43:00Z">
              <w:r w:rsidR="00835DA4">
                <w:rPr>
                  <w:rFonts w:ascii="Arial" w:hAnsi="Arial" w:cs="Arial"/>
                  <w:i/>
                  <w:sz w:val="18"/>
                  <w:szCs w:val="18"/>
                </w:rPr>
                <w:t xml:space="preserve"> (quem pode utilizar)</w:t>
              </w:r>
            </w:ins>
            <w:r w:rsidR="00FB5693">
              <w:rPr>
                <w:rFonts w:ascii="Arial" w:hAnsi="Arial" w:cs="Arial"/>
                <w:i/>
                <w:sz w:val="18"/>
                <w:szCs w:val="18"/>
              </w:rPr>
              <w:t xml:space="preserve"> na sala de encontro</w:t>
            </w:r>
            <w:ins w:id="22" w:author="Eduardo Augusto" w:date="2020-04-17T17:43:00Z">
              <w:r w:rsidR="00835DA4">
                <w:rPr>
                  <w:rFonts w:ascii="Arial" w:hAnsi="Arial" w:cs="Arial"/>
                  <w:i/>
                  <w:sz w:val="18"/>
                  <w:szCs w:val="18"/>
                </w:rPr>
                <w:t xml:space="preserve"> para manter reuniões sem interrupções</w:t>
              </w:r>
            </w:ins>
            <w:r w:rsidR="00FB5693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</w:tr>
      <w:tr w:rsidR="00190A77" w:rsidRPr="00A1311D" w14:paraId="5D7177A5" w14:textId="77777777" w:rsidTr="00D2185A">
        <w:tblPrEx>
          <w:tblW w:w="9815" w:type="dxa"/>
          <w:tblInd w:w="-34" w:type="dxa"/>
          <w:tblBorders>
            <w:top w:val="single" w:sz="12" w:space="0" w:color="000000"/>
            <w:bottom w:val="single" w:sz="12" w:space="0" w:color="000000"/>
            <w:insideH w:val="single" w:sz="2" w:space="0" w:color="000000"/>
            <w:insideV w:val="single" w:sz="6" w:space="0" w:color="000000"/>
          </w:tblBorders>
          <w:tblPrExChange w:id="23" w:author="Eduardo Augusto" w:date="2020-04-17T17:50:00Z">
            <w:tblPrEx>
              <w:tblW w:w="9815" w:type="dxa"/>
              <w:tblInd w:w="-34" w:type="dxa"/>
              <w:tblBorders>
                <w:top w:val="single" w:sz="12" w:space="0" w:color="000000"/>
                <w:bottom w:val="single" w:sz="12" w:space="0" w:color="000000"/>
                <w:insideH w:val="single" w:sz="2" w:space="0" w:color="000000"/>
                <w:insideV w:val="single" w:sz="6" w:space="0" w:color="000000"/>
              </w:tblBorders>
            </w:tblPrEx>
          </w:tblPrExChange>
        </w:tblPrEx>
        <w:trPr>
          <w:trHeight w:hRule="exact" w:val="1370"/>
          <w:trPrChange w:id="24" w:author="Eduardo Augusto" w:date="2020-04-17T17:50:00Z">
            <w:trPr>
              <w:gridBefore w:val="1"/>
              <w:gridAfter w:val="0"/>
              <w:trHeight w:hRule="exact" w:val="569"/>
            </w:trPr>
          </w:trPrChange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  <w:tcPrChange w:id="25" w:author="Eduardo Augusto" w:date="2020-04-17T17:50:00Z">
              <w:tcPr>
                <w:tcW w:w="1135" w:type="dxa"/>
                <w:gridSpan w:val="3"/>
                <w:tcBorders>
                  <w:top w:val="single" w:sz="2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shd w:val="clear" w:color="auto" w:fill="auto"/>
                <w:vAlign w:val="center"/>
              </w:tcPr>
            </w:tcPrChange>
          </w:tcPr>
          <w:p w14:paraId="799A6FF4" w14:textId="77777777" w:rsidR="00190A77" w:rsidRPr="00074BE9" w:rsidRDefault="00FE165B" w:rsidP="00190A7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074BE9"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  <w:tcPrChange w:id="26" w:author="Eduardo Augusto" w:date="2020-04-17T17:50:00Z">
              <w:tcPr>
                <w:tcW w:w="1701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</w:tcPr>
            </w:tcPrChange>
          </w:tcPr>
          <w:p w14:paraId="34C5C98B" w14:textId="77777777" w:rsidR="00190A77" w:rsidRPr="00074BE9" w:rsidRDefault="007660C6" w:rsidP="00074BE9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média</w:t>
            </w:r>
          </w:p>
        </w:tc>
        <w:tc>
          <w:tcPr>
            <w:tcW w:w="2126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  <w:tcPrChange w:id="27" w:author="Eduardo Augusto" w:date="2020-04-17T17:50:00Z">
              <w:tcPr>
                <w:tcW w:w="2126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</w:tcPr>
            </w:tcPrChange>
          </w:tcPr>
          <w:p w14:paraId="22D1B489" w14:textId="77777777" w:rsidR="00190A77" w:rsidRPr="00074BE9" w:rsidRDefault="000D0AC6" w:rsidP="00074BE9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del w:id="28" w:author="Eduardo Augusto" w:date="2020-04-13T21:35:00Z">
              <w:r w:rsidDel="00EC4615">
                <w:rPr>
                  <w:rFonts w:ascii="Arial" w:hAnsi="Arial" w:cs="Arial"/>
                  <w:i/>
                  <w:sz w:val="18"/>
                  <w:szCs w:val="18"/>
                </w:rPr>
                <w:delText xml:space="preserve">Permissão </w:delText>
              </w:r>
            </w:del>
            <w:ins w:id="29" w:author="Eduardo Augusto" w:date="2020-04-13T21:35:00Z">
              <w:r w:rsidR="00EC4615">
                <w:rPr>
                  <w:rFonts w:ascii="Arial" w:hAnsi="Arial" w:cs="Arial"/>
                  <w:i/>
                  <w:sz w:val="18"/>
                  <w:szCs w:val="18"/>
                </w:rPr>
                <w:t xml:space="preserve">Controle </w:t>
              </w:r>
            </w:ins>
            <w:r>
              <w:rPr>
                <w:rFonts w:ascii="Arial" w:hAnsi="Arial" w:cs="Arial"/>
                <w:i/>
                <w:sz w:val="18"/>
                <w:szCs w:val="18"/>
              </w:rPr>
              <w:t>de vídeo</w:t>
            </w:r>
          </w:p>
        </w:tc>
        <w:tc>
          <w:tcPr>
            <w:tcW w:w="485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  <w:tcPrChange w:id="30" w:author="Eduardo Augusto" w:date="2020-04-17T17:50:00Z">
              <w:tcPr>
                <w:tcW w:w="4853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</w:tcBorders>
                <w:shd w:val="clear" w:color="auto" w:fill="auto"/>
                <w:vAlign w:val="center"/>
              </w:tcPr>
            </w:tcPrChange>
          </w:tcPr>
          <w:p w14:paraId="6207B9D8" w14:textId="5DB450D6" w:rsidR="00190A77" w:rsidRPr="00074BE9" w:rsidRDefault="00074BE9" w:rsidP="00074BE9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074BE9">
              <w:rPr>
                <w:rFonts w:ascii="Arial" w:hAnsi="Arial" w:cs="Arial"/>
                <w:i/>
                <w:sz w:val="18"/>
                <w:szCs w:val="18"/>
              </w:rPr>
              <w:t>Eu</w:t>
            </w:r>
            <w:r w:rsidR="000D0AC6">
              <w:rPr>
                <w:rFonts w:ascii="Arial" w:hAnsi="Arial" w:cs="Arial"/>
                <w:i/>
                <w:sz w:val="18"/>
                <w:szCs w:val="18"/>
              </w:rPr>
              <w:t>, na condição de usuário host, desejo poder controlar as permissões de vídeo (</w:t>
            </w:r>
            <w:del w:id="31" w:author="Eduardo Augusto" w:date="2020-04-17T17:43:00Z">
              <w:r w:rsidR="000D0AC6" w:rsidDel="00C85762">
                <w:rPr>
                  <w:rFonts w:ascii="Arial" w:hAnsi="Arial" w:cs="Arial"/>
                  <w:i/>
                  <w:sz w:val="18"/>
                  <w:szCs w:val="18"/>
                </w:rPr>
                <w:delText>câmera</w:delText>
              </w:r>
            </w:del>
            <w:ins w:id="32" w:author="Eduardo Augusto" w:date="2020-04-17T17:43:00Z">
              <w:r w:rsidR="00C85762">
                <w:rPr>
                  <w:rFonts w:ascii="Arial" w:hAnsi="Arial" w:cs="Arial"/>
                  <w:i/>
                  <w:sz w:val="18"/>
                  <w:szCs w:val="18"/>
                </w:rPr>
                <w:t>quem pode compartilhar imagens da câmera</w:t>
              </w:r>
            </w:ins>
            <w:r w:rsidR="000D0AC6">
              <w:rPr>
                <w:rFonts w:ascii="Arial" w:hAnsi="Arial" w:cs="Arial"/>
                <w:i/>
                <w:sz w:val="18"/>
                <w:szCs w:val="18"/>
              </w:rPr>
              <w:t>) na sala de encontro</w:t>
            </w:r>
            <w:ins w:id="33" w:author="Eduardo Augusto" w:date="2020-04-17T17:44:00Z">
              <w:r w:rsidR="00C85762">
                <w:rPr>
                  <w:rFonts w:ascii="Arial" w:hAnsi="Arial" w:cs="Arial"/>
                  <w:i/>
                  <w:sz w:val="18"/>
                  <w:szCs w:val="18"/>
                </w:rPr>
                <w:t xml:space="preserve"> para manter reuniões sem distrações</w:t>
              </w:r>
            </w:ins>
            <w:r w:rsidR="000D0AC6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</w:tr>
      <w:tr w:rsidR="00190A77" w:rsidRPr="00A1311D" w14:paraId="0D7BFBFA" w14:textId="77777777" w:rsidTr="00D2185A">
        <w:tblPrEx>
          <w:tblW w:w="9815" w:type="dxa"/>
          <w:tblInd w:w="-34" w:type="dxa"/>
          <w:tblBorders>
            <w:top w:val="single" w:sz="12" w:space="0" w:color="000000"/>
            <w:bottom w:val="single" w:sz="12" w:space="0" w:color="000000"/>
            <w:insideH w:val="single" w:sz="2" w:space="0" w:color="000000"/>
            <w:insideV w:val="single" w:sz="6" w:space="0" w:color="000000"/>
          </w:tblBorders>
          <w:tblPrExChange w:id="34" w:author="Eduardo Augusto" w:date="2020-04-17T17:50:00Z">
            <w:tblPrEx>
              <w:tblW w:w="9815" w:type="dxa"/>
              <w:tblInd w:w="-34" w:type="dxa"/>
              <w:tblBorders>
                <w:top w:val="single" w:sz="12" w:space="0" w:color="000000"/>
                <w:bottom w:val="single" w:sz="12" w:space="0" w:color="000000"/>
                <w:insideH w:val="single" w:sz="2" w:space="0" w:color="000000"/>
                <w:insideV w:val="single" w:sz="6" w:space="0" w:color="000000"/>
              </w:tblBorders>
            </w:tblPrEx>
          </w:tblPrExChange>
        </w:tblPrEx>
        <w:trPr>
          <w:trHeight w:hRule="exact" w:val="1322"/>
          <w:trPrChange w:id="35" w:author="Eduardo Augusto" w:date="2020-04-17T17:50:00Z">
            <w:trPr>
              <w:gridBefore w:val="1"/>
              <w:gridAfter w:val="0"/>
              <w:trHeight w:hRule="exact" w:val="700"/>
            </w:trPr>
          </w:trPrChange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  <w:tcPrChange w:id="36" w:author="Eduardo Augusto" w:date="2020-04-17T17:50:00Z">
              <w:tcPr>
                <w:tcW w:w="1135" w:type="dxa"/>
                <w:gridSpan w:val="3"/>
                <w:tcBorders>
                  <w:top w:val="single" w:sz="2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shd w:val="clear" w:color="auto" w:fill="auto"/>
                <w:vAlign w:val="center"/>
              </w:tcPr>
            </w:tcPrChange>
          </w:tcPr>
          <w:p w14:paraId="6507EF86" w14:textId="77777777" w:rsidR="00190A77" w:rsidRPr="00074BE9" w:rsidRDefault="00FE165B" w:rsidP="00190A7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074BE9">
              <w:rPr>
                <w:rFonts w:ascii="Arial" w:hAnsi="Arial" w:cs="Arial"/>
                <w:i/>
                <w:sz w:val="18"/>
                <w:szCs w:val="18"/>
              </w:rPr>
              <w:t>4</w:t>
            </w:r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  <w:tcPrChange w:id="37" w:author="Eduardo Augusto" w:date="2020-04-17T17:50:00Z">
              <w:tcPr>
                <w:tcW w:w="1701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</w:tcPr>
            </w:tcPrChange>
          </w:tcPr>
          <w:p w14:paraId="7C7CC7CF" w14:textId="77777777" w:rsidR="00190A77" w:rsidRPr="00074BE9" w:rsidRDefault="007660C6" w:rsidP="00074BE9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média</w:t>
            </w:r>
          </w:p>
        </w:tc>
        <w:tc>
          <w:tcPr>
            <w:tcW w:w="2126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  <w:tcPrChange w:id="38" w:author="Eduardo Augusto" w:date="2020-04-17T17:50:00Z">
              <w:tcPr>
                <w:tcW w:w="2126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</w:tcPr>
            </w:tcPrChange>
          </w:tcPr>
          <w:p w14:paraId="5A0A5220" w14:textId="77777777" w:rsidR="00190A77" w:rsidRPr="00074BE9" w:rsidRDefault="00A83DDE" w:rsidP="00074BE9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del w:id="39" w:author="Eduardo Augusto" w:date="2020-04-13T21:35:00Z">
              <w:r w:rsidDel="00EC4615">
                <w:rPr>
                  <w:rFonts w:ascii="Arial" w:hAnsi="Arial" w:cs="Arial"/>
                  <w:i/>
                  <w:sz w:val="18"/>
                  <w:szCs w:val="18"/>
                </w:rPr>
                <w:delText xml:space="preserve">Permissão </w:delText>
              </w:r>
            </w:del>
            <w:ins w:id="40" w:author="Eduardo Augusto" w:date="2020-04-13T21:35:00Z">
              <w:r w:rsidR="00EC4615">
                <w:rPr>
                  <w:rFonts w:ascii="Arial" w:hAnsi="Arial" w:cs="Arial"/>
                  <w:i/>
                  <w:sz w:val="18"/>
                  <w:szCs w:val="18"/>
                </w:rPr>
                <w:t xml:space="preserve">Controle </w:t>
              </w:r>
            </w:ins>
            <w:r>
              <w:rPr>
                <w:rFonts w:ascii="Arial" w:hAnsi="Arial" w:cs="Arial"/>
                <w:i/>
                <w:sz w:val="18"/>
                <w:szCs w:val="18"/>
              </w:rPr>
              <w:t>de compartilhamento de tela</w:t>
            </w:r>
          </w:p>
        </w:tc>
        <w:tc>
          <w:tcPr>
            <w:tcW w:w="485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  <w:tcPrChange w:id="41" w:author="Eduardo Augusto" w:date="2020-04-17T17:50:00Z">
              <w:tcPr>
                <w:tcW w:w="4853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</w:tcBorders>
                <w:shd w:val="clear" w:color="auto" w:fill="auto"/>
                <w:vAlign w:val="center"/>
              </w:tcPr>
            </w:tcPrChange>
          </w:tcPr>
          <w:p w14:paraId="58FD6E44" w14:textId="61711C09" w:rsidR="00190A77" w:rsidRPr="00074BE9" w:rsidRDefault="008F4143" w:rsidP="00074BE9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Eu, na condição de usuário host, desejo poder controlar as permissões</w:t>
            </w:r>
            <w:ins w:id="42" w:author="Eduardo Augusto" w:date="2020-04-17T17:44:00Z">
              <w:r w:rsidR="00C45786">
                <w:rPr>
                  <w:rFonts w:ascii="Arial" w:hAnsi="Arial" w:cs="Arial"/>
                  <w:i/>
                  <w:sz w:val="18"/>
                  <w:szCs w:val="18"/>
                </w:rPr>
                <w:t xml:space="preserve"> </w:t>
              </w:r>
            </w:ins>
            <w:del w:id="43" w:author="Eduardo Augusto" w:date="2020-04-17T17:44:00Z">
              <w:r w:rsidDel="00C45786">
                <w:rPr>
                  <w:rFonts w:ascii="Arial" w:hAnsi="Arial" w:cs="Arial"/>
                  <w:i/>
                  <w:sz w:val="18"/>
                  <w:szCs w:val="18"/>
                </w:rPr>
                <w:delText xml:space="preserve"> </w:delText>
              </w:r>
            </w:del>
            <w:r>
              <w:rPr>
                <w:rFonts w:ascii="Arial" w:hAnsi="Arial" w:cs="Arial"/>
                <w:i/>
                <w:sz w:val="18"/>
                <w:szCs w:val="18"/>
              </w:rPr>
              <w:t xml:space="preserve">de compartilhamento </w:t>
            </w:r>
            <w:ins w:id="44" w:author="Eduardo Augusto" w:date="2020-04-17T17:44:00Z">
              <w:r w:rsidR="00C45786">
                <w:rPr>
                  <w:rFonts w:ascii="Arial" w:hAnsi="Arial" w:cs="Arial"/>
                  <w:i/>
                  <w:sz w:val="18"/>
                  <w:szCs w:val="18"/>
                </w:rPr>
                <w:t>de tela (quem pode disponibilizar sua t</w:t>
              </w:r>
            </w:ins>
            <w:ins w:id="45" w:author="Eduardo Augusto" w:date="2020-04-17T17:45:00Z">
              <w:r w:rsidR="00C45786">
                <w:rPr>
                  <w:rFonts w:ascii="Arial" w:hAnsi="Arial" w:cs="Arial"/>
                  <w:i/>
                  <w:sz w:val="18"/>
                  <w:szCs w:val="18"/>
                </w:rPr>
                <w:t>ela para os outros</w:t>
              </w:r>
            </w:ins>
            <w:ins w:id="46" w:author="Eduardo Augusto" w:date="2020-04-17T17:44:00Z">
              <w:r w:rsidR="00C45786">
                <w:rPr>
                  <w:rFonts w:ascii="Arial" w:hAnsi="Arial" w:cs="Arial"/>
                  <w:i/>
                  <w:sz w:val="18"/>
                  <w:szCs w:val="18"/>
                </w:rPr>
                <w:t xml:space="preserve">) </w:t>
              </w:r>
            </w:ins>
            <w:del w:id="47" w:author="Eduardo Augusto" w:date="2020-04-17T17:44:00Z">
              <w:r w:rsidR="001D7862" w:rsidDel="00C45786">
                <w:rPr>
                  <w:rFonts w:ascii="Arial" w:hAnsi="Arial" w:cs="Arial"/>
                  <w:i/>
                  <w:sz w:val="18"/>
                  <w:szCs w:val="18"/>
                </w:rPr>
                <w:delText xml:space="preserve">de tela </w:delText>
              </w:r>
            </w:del>
            <w:r w:rsidR="001D7862">
              <w:rPr>
                <w:rFonts w:ascii="Arial" w:hAnsi="Arial" w:cs="Arial"/>
                <w:i/>
                <w:sz w:val="18"/>
                <w:szCs w:val="18"/>
              </w:rPr>
              <w:t>na sala de encontro</w:t>
            </w:r>
            <w:ins w:id="48" w:author="Eduardo Augusto" w:date="2020-04-17T17:45:00Z">
              <w:r w:rsidR="00C45786">
                <w:rPr>
                  <w:rFonts w:ascii="Arial" w:hAnsi="Arial" w:cs="Arial"/>
                  <w:i/>
                  <w:sz w:val="18"/>
                  <w:szCs w:val="18"/>
                </w:rPr>
                <w:t xml:space="preserve"> para manter uma maior organização entre usuários</w:t>
              </w:r>
            </w:ins>
            <w:r w:rsidR="001D7862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</w:tr>
      <w:tr w:rsidR="00EC4615" w:rsidRPr="00A1311D" w14:paraId="52AA9865" w14:textId="77777777" w:rsidTr="002A51D6">
        <w:tblPrEx>
          <w:tblW w:w="9815" w:type="dxa"/>
          <w:tblInd w:w="-34" w:type="dxa"/>
          <w:tblBorders>
            <w:top w:val="single" w:sz="12" w:space="0" w:color="000000"/>
            <w:bottom w:val="single" w:sz="12" w:space="0" w:color="000000"/>
            <w:insideH w:val="single" w:sz="2" w:space="0" w:color="000000"/>
            <w:insideV w:val="single" w:sz="6" w:space="0" w:color="000000"/>
          </w:tblBorders>
          <w:tblPrExChange w:id="49" w:author="Eduardo Augusto" w:date="2020-04-17T17:46:00Z">
            <w:tblPrEx>
              <w:tblW w:w="9815" w:type="dxa"/>
              <w:tblInd w:w="-34" w:type="dxa"/>
              <w:tblBorders>
                <w:top w:val="single" w:sz="12" w:space="0" w:color="000000"/>
                <w:bottom w:val="single" w:sz="12" w:space="0" w:color="000000"/>
                <w:insideH w:val="single" w:sz="2" w:space="0" w:color="000000"/>
                <w:insideV w:val="single" w:sz="6" w:space="0" w:color="000000"/>
              </w:tblBorders>
            </w:tblPrEx>
          </w:tblPrExChange>
        </w:tblPrEx>
        <w:trPr>
          <w:trHeight w:hRule="exact" w:val="1262"/>
          <w:ins w:id="50" w:author="Eduardo Augusto" w:date="2020-04-13T21:34:00Z"/>
          <w:trPrChange w:id="51" w:author="Eduardo Augusto" w:date="2020-04-17T17:46:00Z">
            <w:trPr>
              <w:gridBefore w:val="2"/>
              <w:trHeight w:hRule="exact" w:val="700"/>
            </w:trPr>
          </w:trPrChange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  <w:tcPrChange w:id="52" w:author="Eduardo Augusto" w:date="2020-04-17T17:46:00Z">
              <w:tcPr>
                <w:tcW w:w="1135" w:type="dxa"/>
                <w:gridSpan w:val="3"/>
                <w:tcBorders>
                  <w:top w:val="single" w:sz="2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shd w:val="clear" w:color="auto" w:fill="auto"/>
                <w:vAlign w:val="center"/>
              </w:tcPr>
            </w:tcPrChange>
          </w:tcPr>
          <w:p w14:paraId="687E4E0E" w14:textId="77777777" w:rsidR="00EC4615" w:rsidRPr="00074BE9" w:rsidRDefault="00BE56B3" w:rsidP="00190A77">
            <w:pPr>
              <w:rPr>
                <w:ins w:id="53" w:author="Eduardo Augusto" w:date="2020-04-13T21:34:00Z"/>
                <w:rFonts w:ascii="Arial" w:hAnsi="Arial" w:cs="Arial"/>
                <w:i/>
                <w:sz w:val="18"/>
                <w:szCs w:val="18"/>
              </w:rPr>
            </w:pPr>
            <w:ins w:id="54" w:author="Eduardo Augusto" w:date="2020-04-13T21:37:00Z">
              <w:r>
                <w:rPr>
                  <w:rFonts w:ascii="Arial" w:hAnsi="Arial" w:cs="Arial"/>
                  <w:i/>
                  <w:sz w:val="18"/>
                  <w:szCs w:val="18"/>
                </w:rPr>
                <w:t>5</w:t>
              </w:r>
            </w:ins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  <w:tcPrChange w:id="55" w:author="Eduardo Augusto" w:date="2020-04-17T17:46:00Z">
              <w:tcPr>
                <w:tcW w:w="1701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</w:tcPr>
            </w:tcPrChange>
          </w:tcPr>
          <w:p w14:paraId="50855DAE" w14:textId="77777777" w:rsidR="00EC4615" w:rsidRDefault="00BE56B3" w:rsidP="00074BE9">
            <w:pPr>
              <w:jc w:val="center"/>
              <w:rPr>
                <w:ins w:id="56" w:author="Eduardo Augusto" w:date="2020-04-13T21:34:00Z"/>
                <w:rFonts w:ascii="Arial" w:hAnsi="Arial" w:cs="Arial"/>
                <w:i/>
                <w:sz w:val="18"/>
                <w:szCs w:val="18"/>
              </w:rPr>
            </w:pPr>
            <w:ins w:id="57" w:author="Eduardo Augusto" w:date="2020-04-13T21:37:00Z">
              <w:r>
                <w:rPr>
                  <w:rFonts w:ascii="Arial" w:hAnsi="Arial" w:cs="Arial"/>
                  <w:i/>
                  <w:sz w:val="18"/>
                  <w:szCs w:val="18"/>
                </w:rPr>
                <w:t>baixa</w:t>
              </w:r>
            </w:ins>
          </w:p>
        </w:tc>
        <w:tc>
          <w:tcPr>
            <w:tcW w:w="2126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  <w:tcPrChange w:id="58" w:author="Eduardo Augusto" w:date="2020-04-17T17:46:00Z">
              <w:tcPr>
                <w:tcW w:w="2126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</w:tcPr>
            </w:tcPrChange>
          </w:tcPr>
          <w:p w14:paraId="2767B9F3" w14:textId="77777777" w:rsidR="00EC4615" w:rsidRDefault="00EC4615" w:rsidP="00074BE9">
            <w:pPr>
              <w:jc w:val="center"/>
              <w:rPr>
                <w:ins w:id="59" w:author="Eduardo Augusto" w:date="2020-04-13T21:34:00Z"/>
                <w:rFonts w:ascii="Arial" w:hAnsi="Arial" w:cs="Arial"/>
                <w:i/>
                <w:sz w:val="18"/>
                <w:szCs w:val="18"/>
              </w:rPr>
            </w:pPr>
            <w:ins w:id="60" w:author="Eduardo Augusto" w:date="2020-04-13T21:36:00Z">
              <w:r>
                <w:rPr>
                  <w:rFonts w:ascii="Arial" w:hAnsi="Arial" w:cs="Arial"/>
                  <w:i/>
                  <w:sz w:val="18"/>
                  <w:szCs w:val="18"/>
                </w:rPr>
                <w:t>Controle</w:t>
              </w:r>
              <w:r w:rsidR="00BE56B3">
                <w:rPr>
                  <w:rFonts w:ascii="Arial" w:hAnsi="Arial" w:cs="Arial"/>
                  <w:i/>
                  <w:sz w:val="18"/>
                  <w:szCs w:val="18"/>
                </w:rPr>
                <w:t xml:space="preserve"> de compartilhamento de arquivos</w:t>
              </w:r>
            </w:ins>
          </w:p>
        </w:tc>
        <w:tc>
          <w:tcPr>
            <w:tcW w:w="485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  <w:tcPrChange w:id="61" w:author="Eduardo Augusto" w:date="2020-04-17T17:46:00Z">
              <w:tcPr>
                <w:tcW w:w="4853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</w:tcBorders>
                <w:shd w:val="clear" w:color="auto" w:fill="auto"/>
                <w:vAlign w:val="center"/>
              </w:tcPr>
            </w:tcPrChange>
          </w:tcPr>
          <w:p w14:paraId="51555BAB" w14:textId="44DD8C5E" w:rsidR="00EC4615" w:rsidRDefault="00BE56B3" w:rsidP="00074BE9">
            <w:pPr>
              <w:jc w:val="center"/>
              <w:rPr>
                <w:ins w:id="62" w:author="Eduardo Augusto" w:date="2020-04-13T21:34:00Z"/>
                <w:rFonts w:ascii="Arial" w:hAnsi="Arial" w:cs="Arial"/>
                <w:i/>
                <w:sz w:val="18"/>
                <w:szCs w:val="18"/>
              </w:rPr>
            </w:pPr>
            <w:ins w:id="63" w:author="Eduardo Augusto" w:date="2020-04-13T21:37:00Z">
              <w:r>
                <w:rPr>
                  <w:rFonts w:ascii="Arial" w:hAnsi="Arial" w:cs="Arial"/>
                  <w:i/>
                  <w:sz w:val="18"/>
                  <w:szCs w:val="18"/>
                </w:rPr>
                <w:t xml:space="preserve">Eu, na condição de usuário host, desejo poder controlar as permissões de compartilhamento de arquivos </w:t>
              </w:r>
            </w:ins>
            <w:ins w:id="64" w:author="Eduardo Augusto" w:date="2020-04-17T17:45:00Z">
              <w:r w:rsidR="002A51D6">
                <w:rPr>
                  <w:rFonts w:ascii="Arial" w:hAnsi="Arial" w:cs="Arial"/>
                  <w:i/>
                  <w:sz w:val="18"/>
                  <w:szCs w:val="18"/>
                </w:rPr>
                <w:t>(quem pode fazer o uploa</w:t>
              </w:r>
            </w:ins>
            <w:ins w:id="65" w:author="Eduardo Augusto" w:date="2020-04-17T17:46:00Z">
              <w:r w:rsidR="002A51D6">
                <w:rPr>
                  <w:rFonts w:ascii="Arial" w:hAnsi="Arial" w:cs="Arial"/>
                  <w:i/>
                  <w:sz w:val="18"/>
                  <w:szCs w:val="18"/>
                </w:rPr>
                <w:t>d para baixar</w:t>
              </w:r>
            </w:ins>
            <w:ins w:id="66" w:author="Eduardo Augusto" w:date="2020-04-17T17:45:00Z">
              <w:r w:rsidR="002A51D6">
                <w:rPr>
                  <w:rFonts w:ascii="Arial" w:hAnsi="Arial" w:cs="Arial"/>
                  <w:i/>
                  <w:sz w:val="18"/>
                  <w:szCs w:val="18"/>
                </w:rPr>
                <w:t xml:space="preserve">) </w:t>
              </w:r>
            </w:ins>
            <w:ins w:id="67" w:author="Eduardo Augusto" w:date="2020-04-13T21:37:00Z">
              <w:r>
                <w:rPr>
                  <w:rFonts w:ascii="Arial" w:hAnsi="Arial" w:cs="Arial"/>
                  <w:i/>
                  <w:sz w:val="18"/>
                  <w:szCs w:val="18"/>
                </w:rPr>
                <w:t>com os integrantes da sala de encontro</w:t>
              </w:r>
            </w:ins>
            <w:ins w:id="68" w:author="Eduardo Augusto" w:date="2020-04-17T17:46:00Z">
              <w:r w:rsidR="002A51D6">
                <w:rPr>
                  <w:rFonts w:ascii="Arial" w:hAnsi="Arial" w:cs="Arial"/>
                  <w:i/>
                  <w:sz w:val="18"/>
                  <w:szCs w:val="18"/>
                </w:rPr>
                <w:t xml:space="preserve"> para restringir o que pode ser passado em uma reunião</w:t>
              </w:r>
            </w:ins>
            <w:ins w:id="69" w:author="Eduardo Augusto" w:date="2020-04-13T21:37:00Z">
              <w:r>
                <w:rPr>
                  <w:rFonts w:ascii="Arial" w:hAnsi="Arial" w:cs="Arial"/>
                  <w:i/>
                  <w:sz w:val="18"/>
                  <w:szCs w:val="18"/>
                </w:rPr>
                <w:t>.</w:t>
              </w:r>
            </w:ins>
          </w:p>
        </w:tc>
      </w:tr>
      <w:tr w:rsidR="00F90CFA" w:rsidRPr="00A1311D" w14:paraId="5F95A95D" w14:textId="77777777" w:rsidTr="00D2185A">
        <w:tblPrEx>
          <w:tblW w:w="9815" w:type="dxa"/>
          <w:tblInd w:w="-34" w:type="dxa"/>
          <w:tblBorders>
            <w:top w:val="single" w:sz="12" w:space="0" w:color="000000"/>
            <w:bottom w:val="single" w:sz="12" w:space="0" w:color="000000"/>
            <w:insideH w:val="single" w:sz="2" w:space="0" w:color="000000"/>
            <w:insideV w:val="single" w:sz="6" w:space="0" w:color="000000"/>
          </w:tblBorders>
          <w:tblPrExChange w:id="70" w:author="Eduardo Augusto" w:date="2020-04-17T17:50:00Z">
            <w:tblPrEx>
              <w:tblW w:w="9815" w:type="dxa"/>
              <w:tblInd w:w="-34" w:type="dxa"/>
              <w:tblBorders>
                <w:top w:val="single" w:sz="12" w:space="0" w:color="000000"/>
                <w:bottom w:val="single" w:sz="12" w:space="0" w:color="000000"/>
                <w:insideH w:val="single" w:sz="2" w:space="0" w:color="000000"/>
                <w:insideV w:val="single" w:sz="6" w:space="0" w:color="000000"/>
              </w:tblBorders>
            </w:tblPrEx>
          </w:tblPrExChange>
        </w:tblPrEx>
        <w:trPr>
          <w:trHeight w:hRule="exact" w:val="1138"/>
          <w:ins w:id="71" w:author="Eduardo Augusto" w:date="2020-04-13T22:03:00Z"/>
          <w:trPrChange w:id="72" w:author="Eduardo Augusto" w:date="2020-04-17T17:50:00Z">
            <w:trPr>
              <w:gridBefore w:val="1"/>
              <w:gridAfter w:val="0"/>
              <w:trHeight w:hRule="exact" w:val="853"/>
            </w:trPr>
          </w:trPrChange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  <w:tcPrChange w:id="73" w:author="Eduardo Augusto" w:date="2020-04-17T17:50:00Z">
              <w:tcPr>
                <w:tcW w:w="1135" w:type="dxa"/>
                <w:gridSpan w:val="3"/>
                <w:tcBorders>
                  <w:top w:val="single" w:sz="2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shd w:val="clear" w:color="auto" w:fill="auto"/>
                <w:vAlign w:val="center"/>
              </w:tcPr>
            </w:tcPrChange>
          </w:tcPr>
          <w:p w14:paraId="75A53C65" w14:textId="77777777" w:rsidR="00F90CFA" w:rsidRDefault="00F90CFA" w:rsidP="00F90CFA">
            <w:pPr>
              <w:rPr>
                <w:ins w:id="74" w:author="Eduardo Augusto" w:date="2020-04-13T22:03:00Z"/>
                <w:rFonts w:ascii="Arial" w:hAnsi="Arial" w:cs="Arial"/>
                <w:i/>
                <w:sz w:val="18"/>
                <w:szCs w:val="18"/>
              </w:rPr>
            </w:pPr>
            <w:ins w:id="75" w:author="Eduardo Augusto" w:date="2020-04-13T22:05:00Z">
              <w:r>
                <w:rPr>
                  <w:rFonts w:ascii="Arial" w:hAnsi="Arial" w:cs="Arial"/>
                  <w:i/>
                  <w:sz w:val="18"/>
                  <w:szCs w:val="18"/>
                </w:rPr>
                <w:t>6</w:t>
              </w:r>
            </w:ins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  <w:tcPrChange w:id="76" w:author="Eduardo Augusto" w:date="2020-04-17T17:50:00Z">
              <w:tcPr>
                <w:tcW w:w="1701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</w:tcPr>
            </w:tcPrChange>
          </w:tcPr>
          <w:p w14:paraId="5F0AE97F" w14:textId="77777777" w:rsidR="00F90CFA" w:rsidRDefault="00F90CFA" w:rsidP="00F90CFA">
            <w:pPr>
              <w:jc w:val="center"/>
              <w:rPr>
                <w:ins w:id="77" w:author="Eduardo Augusto" w:date="2020-04-13T22:03:00Z"/>
                <w:rFonts w:ascii="Arial" w:hAnsi="Arial" w:cs="Arial"/>
                <w:i/>
                <w:sz w:val="18"/>
                <w:szCs w:val="18"/>
              </w:rPr>
            </w:pPr>
            <w:ins w:id="78" w:author="Eduardo Augusto" w:date="2020-04-13T22:05:00Z">
              <w:r>
                <w:rPr>
                  <w:rFonts w:ascii="Arial" w:hAnsi="Arial" w:cs="Arial"/>
                  <w:i/>
                  <w:sz w:val="18"/>
                  <w:szCs w:val="18"/>
                </w:rPr>
                <w:t>baixa</w:t>
              </w:r>
            </w:ins>
          </w:p>
        </w:tc>
        <w:tc>
          <w:tcPr>
            <w:tcW w:w="2126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  <w:tcPrChange w:id="79" w:author="Eduardo Augusto" w:date="2020-04-17T17:50:00Z">
              <w:tcPr>
                <w:tcW w:w="2126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</w:tcPr>
            </w:tcPrChange>
          </w:tcPr>
          <w:p w14:paraId="40ACA240" w14:textId="77777777" w:rsidR="00F90CFA" w:rsidRDefault="00F90CFA" w:rsidP="00F90CFA">
            <w:pPr>
              <w:jc w:val="center"/>
              <w:rPr>
                <w:ins w:id="80" w:author="Eduardo Augusto" w:date="2020-04-13T22:03:00Z"/>
                <w:rFonts w:ascii="Arial" w:hAnsi="Arial" w:cs="Arial"/>
                <w:i/>
                <w:sz w:val="18"/>
                <w:szCs w:val="18"/>
              </w:rPr>
            </w:pPr>
            <w:ins w:id="81" w:author="Eduardo Augusto" w:date="2020-04-13T22:05:00Z">
              <w:r>
                <w:rPr>
                  <w:rFonts w:ascii="Arial" w:hAnsi="Arial" w:cs="Arial"/>
                  <w:i/>
                  <w:sz w:val="18"/>
                  <w:szCs w:val="18"/>
                </w:rPr>
                <w:t>Gravação de encontro</w:t>
              </w:r>
            </w:ins>
          </w:p>
        </w:tc>
        <w:tc>
          <w:tcPr>
            <w:tcW w:w="485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  <w:tcPrChange w:id="82" w:author="Eduardo Augusto" w:date="2020-04-17T17:50:00Z">
              <w:tcPr>
                <w:tcW w:w="4853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</w:tcBorders>
                <w:shd w:val="clear" w:color="auto" w:fill="auto"/>
                <w:vAlign w:val="center"/>
              </w:tcPr>
            </w:tcPrChange>
          </w:tcPr>
          <w:p w14:paraId="39D9476B" w14:textId="7B141B0B" w:rsidR="00F90CFA" w:rsidRDefault="00F90CFA" w:rsidP="00F90CFA">
            <w:pPr>
              <w:jc w:val="center"/>
              <w:rPr>
                <w:ins w:id="83" w:author="Eduardo Augusto" w:date="2020-04-13T22:03:00Z"/>
                <w:rFonts w:ascii="Arial" w:hAnsi="Arial" w:cs="Arial"/>
                <w:i/>
                <w:sz w:val="18"/>
                <w:szCs w:val="18"/>
              </w:rPr>
            </w:pPr>
            <w:ins w:id="84" w:author="Eduardo Augusto" w:date="2020-04-13T22:05:00Z">
              <w:r>
                <w:rPr>
                  <w:rFonts w:ascii="Arial" w:hAnsi="Arial" w:cs="Arial"/>
                  <w:i/>
                  <w:sz w:val="18"/>
                  <w:szCs w:val="18"/>
                </w:rPr>
                <w:t>Eu, na condição de usuário host, desejo poder gravar um encontro</w:t>
              </w:r>
            </w:ins>
            <w:ins w:id="85" w:author="Eduardo Augusto" w:date="2020-04-17T17:47:00Z">
              <w:r w:rsidR="000F36F8">
                <w:rPr>
                  <w:rFonts w:ascii="Arial" w:hAnsi="Arial" w:cs="Arial"/>
                  <w:i/>
                  <w:sz w:val="18"/>
                  <w:szCs w:val="18"/>
                </w:rPr>
                <w:t xml:space="preserve"> para que possa ser compartilhado ou arquivado posteriormente</w:t>
              </w:r>
            </w:ins>
            <w:ins w:id="86" w:author="Eduardo Augusto" w:date="2020-04-13T22:05:00Z">
              <w:r>
                <w:rPr>
                  <w:rFonts w:ascii="Arial" w:hAnsi="Arial" w:cs="Arial"/>
                  <w:i/>
                  <w:sz w:val="18"/>
                  <w:szCs w:val="18"/>
                </w:rPr>
                <w:t>.</w:t>
              </w:r>
            </w:ins>
          </w:p>
        </w:tc>
      </w:tr>
      <w:tr w:rsidR="00F90CFA" w:rsidRPr="00A1311D" w14:paraId="270845ED" w14:textId="77777777" w:rsidTr="00D2185A">
        <w:tblPrEx>
          <w:tblW w:w="9815" w:type="dxa"/>
          <w:tblInd w:w="-34" w:type="dxa"/>
          <w:tblBorders>
            <w:top w:val="single" w:sz="12" w:space="0" w:color="000000"/>
            <w:bottom w:val="single" w:sz="12" w:space="0" w:color="000000"/>
            <w:insideH w:val="single" w:sz="2" w:space="0" w:color="000000"/>
            <w:insideV w:val="single" w:sz="6" w:space="0" w:color="000000"/>
          </w:tblBorders>
          <w:tblPrExChange w:id="87" w:author="Eduardo Augusto" w:date="2020-04-17T17:50:00Z">
            <w:tblPrEx>
              <w:tblW w:w="9815" w:type="dxa"/>
              <w:tblInd w:w="-34" w:type="dxa"/>
              <w:tblBorders>
                <w:top w:val="single" w:sz="12" w:space="0" w:color="000000"/>
                <w:bottom w:val="single" w:sz="12" w:space="0" w:color="000000"/>
                <w:insideH w:val="single" w:sz="2" w:space="0" w:color="000000"/>
                <w:insideV w:val="single" w:sz="6" w:space="0" w:color="000000"/>
              </w:tblBorders>
            </w:tblPrEx>
          </w:tblPrExChange>
        </w:tblPrEx>
        <w:trPr>
          <w:trHeight w:hRule="exact" w:val="1563"/>
          <w:ins w:id="88" w:author="Eduardo Augusto" w:date="2020-04-13T22:05:00Z"/>
          <w:trPrChange w:id="89" w:author="Eduardo Augusto" w:date="2020-04-17T17:50:00Z">
            <w:trPr>
              <w:gridBefore w:val="1"/>
              <w:gridAfter w:val="0"/>
              <w:trHeight w:hRule="exact" w:val="853"/>
            </w:trPr>
          </w:trPrChange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  <w:tcPrChange w:id="90" w:author="Eduardo Augusto" w:date="2020-04-17T17:50:00Z">
              <w:tcPr>
                <w:tcW w:w="1135" w:type="dxa"/>
                <w:gridSpan w:val="3"/>
                <w:tcBorders>
                  <w:top w:val="single" w:sz="2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shd w:val="clear" w:color="auto" w:fill="auto"/>
                <w:vAlign w:val="center"/>
              </w:tcPr>
            </w:tcPrChange>
          </w:tcPr>
          <w:p w14:paraId="0B8F384B" w14:textId="77777777" w:rsidR="00F90CFA" w:rsidRDefault="00F90CFA" w:rsidP="00F90CFA">
            <w:pPr>
              <w:rPr>
                <w:ins w:id="91" w:author="Eduardo Augusto" w:date="2020-04-13T22:05:00Z"/>
                <w:rFonts w:ascii="Arial" w:hAnsi="Arial" w:cs="Arial"/>
                <w:i/>
                <w:sz w:val="18"/>
                <w:szCs w:val="18"/>
              </w:rPr>
            </w:pPr>
            <w:ins w:id="92" w:author="Eduardo Augusto" w:date="2020-04-13T22:05:00Z">
              <w:r>
                <w:rPr>
                  <w:rFonts w:ascii="Arial" w:hAnsi="Arial" w:cs="Arial"/>
                  <w:i/>
                  <w:sz w:val="18"/>
                  <w:szCs w:val="18"/>
                </w:rPr>
                <w:t>7</w:t>
              </w:r>
            </w:ins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  <w:tcPrChange w:id="93" w:author="Eduardo Augusto" w:date="2020-04-17T17:50:00Z">
              <w:tcPr>
                <w:tcW w:w="1701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</w:tcPr>
            </w:tcPrChange>
          </w:tcPr>
          <w:p w14:paraId="106F511E" w14:textId="77777777" w:rsidR="00F90CFA" w:rsidRDefault="00F90CFA" w:rsidP="00F90CFA">
            <w:pPr>
              <w:jc w:val="center"/>
              <w:rPr>
                <w:ins w:id="94" w:author="Eduardo Augusto" w:date="2020-04-13T22:05:00Z"/>
                <w:rFonts w:ascii="Arial" w:hAnsi="Arial" w:cs="Arial"/>
                <w:i/>
                <w:sz w:val="18"/>
                <w:szCs w:val="18"/>
              </w:rPr>
            </w:pPr>
            <w:ins w:id="95" w:author="Eduardo Augusto" w:date="2020-04-13T22:05:00Z">
              <w:r>
                <w:rPr>
                  <w:rFonts w:ascii="Arial" w:hAnsi="Arial" w:cs="Arial"/>
                  <w:i/>
                  <w:sz w:val="18"/>
                  <w:szCs w:val="18"/>
                </w:rPr>
                <w:t>baixa</w:t>
              </w:r>
            </w:ins>
          </w:p>
        </w:tc>
        <w:tc>
          <w:tcPr>
            <w:tcW w:w="2126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  <w:tcPrChange w:id="96" w:author="Eduardo Augusto" w:date="2020-04-17T17:50:00Z">
              <w:tcPr>
                <w:tcW w:w="2126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</w:tcPr>
            </w:tcPrChange>
          </w:tcPr>
          <w:p w14:paraId="1987A466" w14:textId="77777777" w:rsidR="00F90CFA" w:rsidRDefault="00F90CFA" w:rsidP="00F90CFA">
            <w:pPr>
              <w:jc w:val="center"/>
              <w:rPr>
                <w:ins w:id="97" w:author="Eduardo Augusto" w:date="2020-04-13T22:05:00Z"/>
                <w:rFonts w:ascii="Arial" w:hAnsi="Arial" w:cs="Arial"/>
                <w:i/>
                <w:sz w:val="18"/>
                <w:szCs w:val="18"/>
              </w:rPr>
            </w:pPr>
            <w:ins w:id="98" w:author="Eduardo Augusto" w:date="2020-04-13T22:05:00Z">
              <w:r>
                <w:rPr>
                  <w:rFonts w:ascii="Arial" w:hAnsi="Arial" w:cs="Arial"/>
                  <w:i/>
                  <w:sz w:val="18"/>
                  <w:szCs w:val="18"/>
                </w:rPr>
                <w:t>Controle da sala de chat</w:t>
              </w:r>
            </w:ins>
          </w:p>
        </w:tc>
        <w:tc>
          <w:tcPr>
            <w:tcW w:w="485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  <w:tcPrChange w:id="99" w:author="Eduardo Augusto" w:date="2020-04-17T17:50:00Z">
              <w:tcPr>
                <w:tcW w:w="4853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</w:tcBorders>
                <w:shd w:val="clear" w:color="auto" w:fill="auto"/>
                <w:vAlign w:val="center"/>
              </w:tcPr>
            </w:tcPrChange>
          </w:tcPr>
          <w:p w14:paraId="03BA8EE3" w14:textId="4A11B921" w:rsidR="00F90CFA" w:rsidRDefault="00F90CFA" w:rsidP="00F90CFA">
            <w:pPr>
              <w:jc w:val="center"/>
              <w:rPr>
                <w:ins w:id="100" w:author="Eduardo Augusto" w:date="2020-04-13T22:05:00Z"/>
                <w:rFonts w:ascii="Arial" w:hAnsi="Arial" w:cs="Arial"/>
                <w:i/>
                <w:sz w:val="18"/>
                <w:szCs w:val="18"/>
              </w:rPr>
            </w:pPr>
            <w:ins w:id="101" w:author="Eduardo Augusto" w:date="2020-04-13T22:05:00Z">
              <w:r>
                <w:rPr>
                  <w:rFonts w:ascii="Arial" w:hAnsi="Arial" w:cs="Arial"/>
                  <w:i/>
                  <w:sz w:val="18"/>
                  <w:szCs w:val="18"/>
                </w:rPr>
                <w:t>Eu, na condição de usuário host, desejo controlar o chat da sala de encontro</w:t>
              </w:r>
            </w:ins>
            <w:ins w:id="102" w:author="Eduardo Augusto" w:date="2020-04-17T17:47:00Z">
              <w:r w:rsidR="00B22680">
                <w:rPr>
                  <w:rFonts w:ascii="Arial" w:hAnsi="Arial" w:cs="Arial"/>
                  <w:i/>
                  <w:sz w:val="18"/>
                  <w:szCs w:val="18"/>
                </w:rPr>
                <w:t xml:space="preserve"> (</w:t>
              </w:r>
              <w:r w:rsidR="009D3C78">
                <w:rPr>
                  <w:rFonts w:ascii="Arial" w:hAnsi="Arial" w:cs="Arial"/>
                  <w:i/>
                  <w:sz w:val="18"/>
                  <w:szCs w:val="18"/>
                </w:rPr>
                <w:t>se será ou não</w:t>
              </w:r>
            </w:ins>
            <w:ins w:id="103" w:author="Eduardo Augusto" w:date="2020-04-17T17:48:00Z">
              <w:r w:rsidR="009D3C78">
                <w:rPr>
                  <w:rFonts w:ascii="Arial" w:hAnsi="Arial" w:cs="Arial"/>
                  <w:i/>
                  <w:sz w:val="18"/>
                  <w:szCs w:val="18"/>
                </w:rPr>
                <w:t xml:space="preserve"> permitido mandar mensagens naquele momento</w:t>
              </w:r>
            </w:ins>
            <w:ins w:id="104" w:author="Eduardo Augusto" w:date="2020-04-17T17:47:00Z">
              <w:r w:rsidR="00B22680">
                <w:rPr>
                  <w:rFonts w:ascii="Arial" w:hAnsi="Arial" w:cs="Arial"/>
                  <w:i/>
                  <w:sz w:val="18"/>
                  <w:szCs w:val="18"/>
                </w:rPr>
                <w:t>)</w:t>
              </w:r>
            </w:ins>
            <w:ins w:id="105" w:author="Eduardo Augusto" w:date="2020-04-17T17:48:00Z">
              <w:r w:rsidR="009D3C78">
                <w:rPr>
                  <w:rFonts w:ascii="Arial" w:hAnsi="Arial" w:cs="Arial"/>
                  <w:i/>
                  <w:sz w:val="18"/>
                  <w:szCs w:val="18"/>
                </w:rPr>
                <w:t xml:space="preserve"> para manter um maior foco em vídeo conferência</w:t>
              </w:r>
            </w:ins>
            <w:ins w:id="106" w:author="Eduardo Augusto" w:date="2020-04-13T22:05:00Z">
              <w:r>
                <w:rPr>
                  <w:rFonts w:ascii="Arial" w:hAnsi="Arial" w:cs="Arial"/>
                  <w:i/>
                  <w:sz w:val="18"/>
                  <w:szCs w:val="18"/>
                </w:rPr>
                <w:t xml:space="preserve">. </w:t>
              </w:r>
            </w:ins>
          </w:p>
        </w:tc>
      </w:tr>
      <w:tr w:rsidR="00375E8E" w:rsidRPr="00A1311D" w14:paraId="01592222" w14:textId="77777777" w:rsidTr="00D2185A">
        <w:tblPrEx>
          <w:tblW w:w="9815" w:type="dxa"/>
          <w:tblInd w:w="-34" w:type="dxa"/>
          <w:tblBorders>
            <w:top w:val="single" w:sz="12" w:space="0" w:color="000000"/>
            <w:bottom w:val="single" w:sz="12" w:space="0" w:color="000000"/>
            <w:insideH w:val="single" w:sz="2" w:space="0" w:color="000000"/>
            <w:insideV w:val="single" w:sz="6" w:space="0" w:color="000000"/>
          </w:tblBorders>
          <w:tblPrExChange w:id="107" w:author="Eduardo Augusto" w:date="2020-04-17T17:50:00Z">
            <w:tblPrEx>
              <w:tblW w:w="9815" w:type="dxa"/>
              <w:tblInd w:w="-34" w:type="dxa"/>
              <w:tblBorders>
                <w:top w:val="single" w:sz="12" w:space="0" w:color="000000"/>
                <w:bottom w:val="single" w:sz="12" w:space="0" w:color="000000"/>
                <w:insideH w:val="single" w:sz="2" w:space="0" w:color="000000"/>
                <w:insideV w:val="single" w:sz="6" w:space="0" w:color="000000"/>
              </w:tblBorders>
            </w:tblPrEx>
          </w:tblPrExChange>
        </w:tblPrEx>
        <w:trPr>
          <w:trHeight w:hRule="exact" w:val="1287"/>
          <w:ins w:id="108" w:author="Eduardo Augusto" w:date="2020-04-13T22:17:00Z"/>
          <w:trPrChange w:id="109" w:author="Eduardo Augusto" w:date="2020-04-17T17:50:00Z">
            <w:trPr>
              <w:gridBefore w:val="1"/>
              <w:gridAfter w:val="0"/>
              <w:trHeight w:hRule="exact" w:val="853"/>
            </w:trPr>
          </w:trPrChange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  <w:tcPrChange w:id="110" w:author="Eduardo Augusto" w:date="2020-04-17T17:50:00Z">
              <w:tcPr>
                <w:tcW w:w="1135" w:type="dxa"/>
                <w:gridSpan w:val="3"/>
                <w:tcBorders>
                  <w:top w:val="single" w:sz="2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shd w:val="clear" w:color="auto" w:fill="auto"/>
                <w:vAlign w:val="center"/>
              </w:tcPr>
            </w:tcPrChange>
          </w:tcPr>
          <w:p w14:paraId="036F5611" w14:textId="77777777" w:rsidR="00375E8E" w:rsidRDefault="00375E8E" w:rsidP="007A1521">
            <w:pPr>
              <w:rPr>
                <w:ins w:id="111" w:author="Eduardo Augusto" w:date="2020-04-13T22:17:00Z"/>
                <w:rFonts w:ascii="Arial" w:hAnsi="Arial" w:cs="Arial"/>
                <w:i/>
                <w:sz w:val="18"/>
                <w:szCs w:val="18"/>
              </w:rPr>
            </w:pPr>
            <w:ins w:id="112" w:author="Eduardo Augusto" w:date="2020-04-13T22:18:00Z">
              <w:r>
                <w:rPr>
                  <w:rFonts w:ascii="Arial" w:hAnsi="Arial" w:cs="Arial"/>
                  <w:i/>
                  <w:sz w:val="18"/>
                  <w:szCs w:val="18"/>
                </w:rPr>
                <w:lastRenderedPageBreak/>
                <w:t>8</w:t>
              </w:r>
            </w:ins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  <w:tcPrChange w:id="113" w:author="Eduardo Augusto" w:date="2020-04-17T17:50:00Z">
              <w:tcPr>
                <w:tcW w:w="1701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</w:tcPr>
            </w:tcPrChange>
          </w:tcPr>
          <w:p w14:paraId="614569CB" w14:textId="77777777" w:rsidR="00375E8E" w:rsidRDefault="00375E8E" w:rsidP="007A1521">
            <w:pPr>
              <w:jc w:val="center"/>
              <w:rPr>
                <w:ins w:id="114" w:author="Eduardo Augusto" w:date="2020-04-13T22:17:00Z"/>
                <w:rFonts w:ascii="Arial" w:hAnsi="Arial" w:cs="Arial"/>
                <w:i/>
                <w:sz w:val="18"/>
                <w:szCs w:val="18"/>
              </w:rPr>
            </w:pPr>
            <w:ins w:id="115" w:author="Eduardo Augusto" w:date="2020-04-13T22:18:00Z">
              <w:r>
                <w:rPr>
                  <w:rFonts w:ascii="Arial" w:hAnsi="Arial" w:cs="Arial"/>
                  <w:i/>
                  <w:sz w:val="18"/>
                  <w:szCs w:val="18"/>
                </w:rPr>
                <w:t>média</w:t>
              </w:r>
            </w:ins>
          </w:p>
        </w:tc>
        <w:tc>
          <w:tcPr>
            <w:tcW w:w="2126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  <w:tcPrChange w:id="116" w:author="Eduardo Augusto" w:date="2020-04-17T17:50:00Z">
              <w:tcPr>
                <w:tcW w:w="2126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</w:tcPr>
            </w:tcPrChange>
          </w:tcPr>
          <w:p w14:paraId="3EF8839D" w14:textId="77777777" w:rsidR="00375E8E" w:rsidRDefault="00375E8E" w:rsidP="007A1521">
            <w:pPr>
              <w:jc w:val="center"/>
              <w:rPr>
                <w:ins w:id="117" w:author="Eduardo Augusto" w:date="2020-04-13T22:17:00Z"/>
                <w:rFonts w:ascii="Arial" w:hAnsi="Arial" w:cs="Arial"/>
                <w:i/>
                <w:sz w:val="18"/>
                <w:szCs w:val="18"/>
              </w:rPr>
            </w:pPr>
            <w:ins w:id="118" w:author="Eduardo Augusto" w:date="2020-04-13T22:18:00Z">
              <w:r>
                <w:rPr>
                  <w:rFonts w:ascii="Arial" w:hAnsi="Arial" w:cs="Arial"/>
                  <w:i/>
                  <w:sz w:val="18"/>
                  <w:szCs w:val="18"/>
                </w:rPr>
                <w:t xml:space="preserve">Controle de </w:t>
              </w:r>
            </w:ins>
            <w:ins w:id="119" w:author="Eduardo Augusto" w:date="2020-04-13T22:19:00Z">
              <w:r>
                <w:rPr>
                  <w:rFonts w:ascii="Arial" w:hAnsi="Arial" w:cs="Arial"/>
                  <w:i/>
                  <w:sz w:val="18"/>
                  <w:szCs w:val="18"/>
                </w:rPr>
                <w:t xml:space="preserve">convites de </w:t>
              </w:r>
            </w:ins>
            <w:ins w:id="120" w:author="Eduardo Augusto" w:date="2020-04-13T22:18:00Z">
              <w:r>
                <w:rPr>
                  <w:rFonts w:ascii="Arial" w:hAnsi="Arial" w:cs="Arial"/>
                  <w:i/>
                  <w:sz w:val="18"/>
                  <w:szCs w:val="18"/>
                </w:rPr>
                <w:t>participantes</w:t>
              </w:r>
            </w:ins>
          </w:p>
        </w:tc>
        <w:tc>
          <w:tcPr>
            <w:tcW w:w="485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  <w:tcPrChange w:id="121" w:author="Eduardo Augusto" w:date="2020-04-17T17:50:00Z">
              <w:tcPr>
                <w:tcW w:w="4853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</w:tcBorders>
                <w:shd w:val="clear" w:color="auto" w:fill="auto"/>
                <w:vAlign w:val="center"/>
              </w:tcPr>
            </w:tcPrChange>
          </w:tcPr>
          <w:p w14:paraId="5EDDE2F8" w14:textId="2F947EF7" w:rsidR="00375E8E" w:rsidRDefault="00375E8E" w:rsidP="007A1521">
            <w:pPr>
              <w:jc w:val="center"/>
              <w:rPr>
                <w:ins w:id="122" w:author="Eduardo Augusto" w:date="2020-04-13T22:17:00Z"/>
                <w:rFonts w:ascii="Arial" w:hAnsi="Arial" w:cs="Arial"/>
                <w:i/>
                <w:sz w:val="18"/>
                <w:szCs w:val="18"/>
              </w:rPr>
            </w:pPr>
            <w:ins w:id="123" w:author="Eduardo Augusto" w:date="2020-04-13T22:17:00Z">
              <w:r>
                <w:rPr>
                  <w:rFonts w:ascii="Arial" w:hAnsi="Arial" w:cs="Arial"/>
                  <w:i/>
                  <w:sz w:val="18"/>
                  <w:szCs w:val="18"/>
                </w:rPr>
                <w:t>Eu, na condição de usuário host, desejo controlar o</w:t>
              </w:r>
            </w:ins>
            <w:ins w:id="124" w:author="Eduardo Augusto" w:date="2020-04-13T22:19:00Z">
              <w:r>
                <w:rPr>
                  <w:rFonts w:ascii="Arial" w:hAnsi="Arial" w:cs="Arial"/>
                  <w:i/>
                  <w:sz w:val="18"/>
                  <w:szCs w:val="18"/>
                </w:rPr>
                <w:t>s</w:t>
              </w:r>
            </w:ins>
            <w:ins w:id="125" w:author="Eduardo Augusto" w:date="2020-04-13T22:17:00Z">
              <w:r>
                <w:rPr>
                  <w:rFonts w:ascii="Arial" w:hAnsi="Arial" w:cs="Arial"/>
                  <w:i/>
                  <w:sz w:val="18"/>
                  <w:szCs w:val="18"/>
                </w:rPr>
                <w:t xml:space="preserve"> convite</w:t>
              </w:r>
            </w:ins>
            <w:ins w:id="126" w:author="Eduardo Augusto" w:date="2020-04-13T22:19:00Z">
              <w:r>
                <w:rPr>
                  <w:rFonts w:ascii="Arial" w:hAnsi="Arial" w:cs="Arial"/>
                  <w:i/>
                  <w:sz w:val="18"/>
                  <w:szCs w:val="18"/>
                </w:rPr>
                <w:t>s</w:t>
              </w:r>
            </w:ins>
            <w:ins w:id="127" w:author="Eduardo Augusto" w:date="2020-04-13T22:17:00Z">
              <w:r>
                <w:rPr>
                  <w:rFonts w:ascii="Arial" w:hAnsi="Arial" w:cs="Arial"/>
                  <w:i/>
                  <w:sz w:val="18"/>
                  <w:szCs w:val="18"/>
                </w:rPr>
                <w:t xml:space="preserve"> de participantes</w:t>
              </w:r>
            </w:ins>
            <w:ins w:id="128" w:author="Eduardo Augusto" w:date="2020-04-17T17:48:00Z">
              <w:r w:rsidR="00CC09B0">
                <w:rPr>
                  <w:rFonts w:ascii="Arial" w:hAnsi="Arial" w:cs="Arial"/>
                  <w:i/>
                  <w:sz w:val="18"/>
                  <w:szCs w:val="18"/>
                </w:rPr>
                <w:t xml:space="preserve"> (quem pode ou não ser convidado e quem pode ou não convidar)</w:t>
              </w:r>
            </w:ins>
            <w:ins w:id="129" w:author="Eduardo Augusto" w:date="2020-04-13T22:17:00Z">
              <w:r>
                <w:rPr>
                  <w:rFonts w:ascii="Arial" w:hAnsi="Arial" w:cs="Arial"/>
                  <w:i/>
                  <w:sz w:val="18"/>
                  <w:szCs w:val="18"/>
                </w:rPr>
                <w:t xml:space="preserve"> para</w:t>
              </w:r>
            </w:ins>
            <w:ins w:id="130" w:author="Eduardo Augusto" w:date="2020-04-13T22:19:00Z">
              <w:r>
                <w:rPr>
                  <w:rFonts w:ascii="Arial" w:hAnsi="Arial" w:cs="Arial"/>
                  <w:i/>
                  <w:sz w:val="18"/>
                  <w:szCs w:val="18"/>
                </w:rPr>
                <w:t xml:space="preserve"> entrar</w:t>
              </w:r>
            </w:ins>
            <w:ins w:id="131" w:author="Eduardo Augusto" w:date="2020-04-13T22:17:00Z">
              <w:r>
                <w:rPr>
                  <w:rFonts w:ascii="Arial" w:hAnsi="Arial" w:cs="Arial"/>
                  <w:i/>
                  <w:sz w:val="18"/>
                  <w:szCs w:val="18"/>
                </w:rPr>
                <w:t xml:space="preserve"> </w:t>
              </w:r>
            </w:ins>
            <w:ins w:id="132" w:author="Eduardo Augusto" w:date="2020-04-13T22:19:00Z">
              <w:r>
                <w:rPr>
                  <w:rFonts w:ascii="Arial" w:hAnsi="Arial" w:cs="Arial"/>
                  <w:i/>
                  <w:sz w:val="18"/>
                  <w:szCs w:val="18"/>
                </w:rPr>
                <w:t>n</w:t>
              </w:r>
            </w:ins>
            <w:ins w:id="133" w:author="Eduardo Augusto" w:date="2020-04-13T22:17:00Z">
              <w:r>
                <w:rPr>
                  <w:rFonts w:ascii="Arial" w:hAnsi="Arial" w:cs="Arial"/>
                  <w:i/>
                  <w:sz w:val="18"/>
                  <w:szCs w:val="18"/>
                </w:rPr>
                <w:t>a sala de encontro</w:t>
              </w:r>
            </w:ins>
            <w:ins w:id="134" w:author="Eduardo Augusto" w:date="2020-04-17T17:49:00Z">
              <w:r w:rsidR="00CC09B0">
                <w:rPr>
                  <w:rFonts w:ascii="Arial" w:hAnsi="Arial" w:cs="Arial"/>
                  <w:i/>
                  <w:sz w:val="18"/>
                  <w:szCs w:val="18"/>
                </w:rPr>
                <w:t xml:space="preserve"> a fim restringir quais pessoas estarão na sala </w:t>
              </w:r>
            </w:ins>
            <w:ins w:id="135" w:author="Eduardo Augusto" w:date="2020-04-17T17:50:00Z">
              <w:r w:rsidR="00D2185A">
                <w:rPr>
                  <w:rFonts w:ascii="Arial" w:hAnsi="Arial" w:cs="Arial"/>
                  <w:i/>
                  <w:sz w:val="18"/>
                  <w:szCs w:val="18"/>
                </w:rPr>
                <w:t>de encontro</w:t>
              </w:r>
            </w:ins>
            <w:ins w:id="136" w:author="Eduardo Augusto" w:date="2020-04-13T22:18:00Z">
              <w:r>
                <w:rPr>
                  <w:rFonts w:ascii="Arial" w:hAnsi="Arial" w:cs="Arial"/>
                  <w:i/>
                  <w:sz w:val="18"/>
                  <w:szCs w:val="18"/>
                </w:rPr>
                <w:t>.</w:t>
              </w:r>
            </w:ins>
          </w:p>
        </w:tc>
      </w:tr>
      <w:tr w:rsidR="00375E8E" w:rsidRPr="00A1311D" w14:paraId="54BE1B4C" w14:textId="77777777" w:rsidTr="00BE56B3">
        <w:trPr>
          <w:trHeight w:hRule="exact" w:val="853"/>
          <w:ins w:id="137" w:author="Eduardo Augusto" w:date="2020-04-13T22:18:00Z"/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537F2441" w14:textId="77777777" w:rsidR="00375E8E" w:rsidRDefault="00375E8E" w:rsidP="00375E8E">
            <w:pPr>
              <w:rPr>
                <w:ins w:id="138" w:author="Eduardo Augusto" w:date="2020-04-13T22:18:00Z"/>
                <w:rFonts w:ascii="Arial" w:hAnsi="Arial" w:cs="Arial"/>
                <w:i/>
                <w:sz w:val="18"/>
                <w:szCs w:val="18"/>
              </w:rPr>
            </w:pPr>
            <w:ins w:id="139" w:author="Eduardo Augusto" w:date="2020-04-13T22:18:00Z">
              <w:r>
                <w:rPr>
                  <w:rFonts w:ascii="Arial" w:hAnsi="Arial" w:cs="Arial"/>
                  <w:i/>
                  <w:sz w:val="18"/>
                  <w:szCs w:val="18"/>
                </w:rPr>
                <w:t>9</w:t>
              </w:r>
            </w:ins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F9EAA67" w14:textId="77777777" w:rsidR="00375E8E" w:rsidRDefault="00375E8E" w:rsidP="00375E8E">
            <w:pPr>
              <w:jc w:val="center"/>
              <w:rPr>
                <w:ins w:id="140" w:author="Eduardo Augusto" w:date="2020-04-13T22:18:00Z"/>
                <w:rFonts w:ascii="Arial" w:hAnsi="Arial" w:cs="Arial"/>
                <w:i/>
                <w:sz w:val="18"/>
                <w:szCs w:val="18"/>
              </w:rPr>
            </w:pPr>
            <w:ins w:id="141" w:author="Eduardo Augusto" w:date="2020-04-13T22:18:00Z">
              <w:r>
                <w:rPr>
                  <w:rFonts w:ascii="Arial" w:hAnsi="Arial" w:cs="Arial"/>
                  <w:i/>
                  <w:sz w:val="18"/>
                  <w:szCs w:val="18"/>
                </w:rPr>
                <w:t>alta</w:t>
              </w:r>
            </w:ins>
          </w:p>
        </w:tc>
        <w:tc>
          <w:tcPr>
            <w:tcW w:w="2126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4FC2017" w14:textId="77777777" w:rsidR="00375E8E" w:rsidRDefault="00375E8E" w:rsidP="00375E8E">
            <w:pPr>
              <w:jc w:val="center"/>
              <w:rPr>
                <w:ins w:id="142" w:author="Eduardo Augusto" w:date="2020-04-13T22:18:00Z"/>
                <w:rFonts w:ascii="Arial" w:hAnsi="Arial" w:cs="Arial"/>
                <w:i/>
                <w:sz w:val="18"/>
                <w:szCs w:val="18"/>
              </w:rPr>
            </w:pPr>
            <w:ins w:id="143" w:author="Eduardo Augusto" w:date="2020-04-13T22:18:00Z">
              <w:r>
                <w:rPr>
                  <w:rFonts w:ascii="Arial" w:hAnsi="Arial" w:cs="Arial"/>
                  <w:i/>
                  <w:sz w:val="18"/>
                  <w:szCs w:val="18"/>
                </w:rPr>
                <w:t>Visualizar participantes</w:t>
              </w:r>
            </w:ins>
          </w:p>
        </w:tc>
        <w:tc>
          <w:tcPr>
            <w:tcW w:w="485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2767D0B3" w14:textId="2A233E48" w:rsidR="00375E8E" w:rsidRDefault="00375E8E" w:rsidP="00375E8E">
            <w:pPr>
              <w:jc w:val="center"/>
              <w:rPr>
                <w:ins w:id="144" w:author="Eduardo Augusto" w:date="2020-04-13T22:18:00Z"/>
                <w:rFonts w:ascii="Arial" w:hAnsi="Arial" w:cs="Arial"/>
                <w:i/>
                <w:sz w:val="18"/>
                <w:szCs w:val="18"/>
              </w:rPr>
            </w:pPr>
            <w:ins w:id="145" w:author="Eduardo Augusto" w:date="2020-04-13T22:18:00Z">
              <w:r>
                <w:rPr>
                  <w:rFonts w:ascii="Arial" w:hAnsi="Arial" w:cs="Arial"/>
                  <w:i/>
                  <w:sz w:val="18"/>
                  <w:szCs w:val="18"/>
                </w:rPr>
                <w:t xml:space="preserve">Eu, na condição de usuário host, desejo visualizar os </w:t>
              </w:r>
            </w:ins>
            <w:ins w:id="146" w:author="Eduardo Augusto" w:date="2020-04-17T18:02:00Z">
              <w:r w:rsidR="005E1405">
                <w:rPr>
                  <w:rFonts w:ascii="Arial" w:hAnsi="Arial" w:cs="Arial"/>
                  <w:i/>
                  <w:sz w:val="18"/>
                  <w:szCs w:val="18"/>
                </w:rPr>
                <w:t xml:space="preserve">nomes dos </w:t>
              </w:r>
            </w:ins>
            <w:ins w:id="147" w:author="Eduardo Augusto" w:date="2020-04-13T22:18:00Z">
              <w:r>
                <w:rPr>
                  <w:rFonts w:ascii="Arial" w:hAnsi="Arial" w:cs="Arial"/>
                  <w:i/>
                  <w:sz w:val="18"/>
                  <w:szCs w:val="18"/>
                </w:rPr>
                <w:t>usuários presentes na sala de encontro</w:t>
              </w:r>
            </w:ins>
            <w:ins w:id="148" w:author="Eduardo Augusto" w:date="2020-04-17T18:02:00Z">
              <w:r w:rsidR="005E1405">
                <w:rPr>
                  <w:rFonts w:ascii="Arial" w:hAnsi="Arial" w:cs="Arial"/>
                  <w:i/>
                  <w:sz w:val="18"/>
                  <w:szCs w:val="18"/>
                </w:rPr>
                <w:t xml:space="preserve"> para ver os participantes da reunião em questão</w:t>
              </w:r>
            </w:ins>
            <w:ins w:id="149" w:author="Eduardo Augusto" w:date="2020-04-13T22:18:00Z">
              <w:r>
                <w:rPr>
                  <w:rFonts w:ascii="Arial" w:hAnsi="Arial" w:cs="Arial"/>
                  <w:i/>
                  <w:sz w:val="18"/>
                  <w:szCs w:val="18"/>
                </w:rPr>
                <w:t>.</w:t>
              </w:r>
            </w:ins>
          </w:p>
        </w:tc>
      </w:tr>
      <w:tr w:rsidR="00375E8E" w:rsidRPr="00A1311D" w14:paraId="101C4085" w14:textId="77777777" w:rsidTr="00F25536">
        <w:tblPrEx>
          <w:tblW w:w="9815" w:type="dxa"/>
          <w:tblInd w:w="-34" w:type="dxa"/>
          <w:tblBorders>
            <w:top w:val="single" w:sz="12" w:space="0" w:color="000000"/>
            <w:bottom w:val="single" w:sz="12" w:space="0" w:color="000000"/>
            <w:insideH w:val="single" w:sz="2" w:space="0" w:color="000000"/>
            <w:insideV w:val="single" w:sz="6" w:space="0" w:color="000000"/>
          </w:tblBorders>
          <w:tblPrExChange w:id="150" w:author="Eduardo Augusto" w:date="2020-04-17T18:03:00Z">
            <w:tblPrEx>
              <w:tblW w:w="9815" w:type="dxa"/>
              <w:tblInd w:w="-34" w:type="dxa"/>
              <w:tblBorders>
                <w:top w:val="single" w:sz="12" w:space="0" w:color="000000"/>
                <w:bottom w:val="single" w:sz="12" w:space="0" w:color="000000"/>
                <w:insideH w:val="single" w:sz="2" w:space="0" w:color="000000"/>
                <w:insideV w:val="single" w:sz="6" w:space="0" w:color="000000"/>
              </w:tblBorders>
            </w:tblPrEx>
          </w:tblPrExChange>
        </w:tblPrEx>
        <w:trPr>
          <w:trHeight w:hRule="exact" w:val="1119"/>
          <w:trPrChange w:id="151" w:author="Eduardo Augusto" w:date="2020-04-17T18:03:00Z">
            <w:trPr>
              <w:gridBefore w:val="1"/>
              <w:gridAfter w:val="0"/>
              <w:trHeight w:hRule="exact" w:val="711"/>
            </w:trPr>
          </w:trPrChange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  <w:tcPrChange w:id="152" w:author="Eduardo Augusto" w:date="2020-04-17T18:03:00Z">
              <w:tcPr>
                <w:tcW w:w="1135" w:type="dxa"/>
                <w:gridSpan w:val="3"/>
                <w:tcBorders>
                  <w:top w:val="single" w:sz="2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shd w:val="clear" w:color="auto" w:fill="auto"/>
                <w:vAlign w:val="center"/>
              </w:tcPr>
            </w:tcPrChange>
          </w:tcPr>
          <w:p w14:paraId="1C2A1C43" w14:textId="77777777" w:rsidR="00375E8E" w:rsidRPr="00074BE9" w:rsidRDefault="00375E8E" w:rsidP="00375E8E">
            <w:pPr>
              <w:rPr>
                <w:rFonts w:ascii="Arial" w:hAnsi="Arial" w:cs="Arial"/>
                <w:i/>
                <w:sz w:val="18"/>
                <w:szCs w:val="18"/>
              </w:rPr>
            </w:pPr>
            <w:ins w:id="153" w:author="Eduardo Augusto" w:date="2020-04-13T22:18:00Z">
              <w:r>
                <w:rPr>
                  <w:rFonts w:ascii="Arial" w:hAnsi="Arial" w:cs="Arial"/>
                  <w:i/>
                  <w:sz w:val="18"/>
                  <w:szCs w:val="18"/>
                </w:rPr>
                <w:t>10</w:t>
              </w:r>
            </w:ins>
            <w:del w:id="154" w:author="Eduardo Augusto" w:date="2020-04-13T21:37:00Z">
              <w:r w:rsidRPr="00074BE9" w:rsidDel="00BE56B3">
                <w:rPr>
                  <w:rFonts w:ascii="Arial" w:hAnsi="Arial" w:cs="Arial"/>
                  <w:i/>
                  <w:sz w:val="18"/>
                  <w:szCs w:val="18"/>
                </w:rPr>
                <w:delText>5</w:delText>
              </w:r>
            </w:del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  <w:tcPrChange w:id="155" w:author="Eduardo Augusto" w:date="2020-04-17T18:03:00Z">
              <w:tcPr>
                <w:tcW w:w="1701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</w:tcPr>
            </w:tcPrChange>
          </w:tcPr>
          <w:p w14:paraId="168AEE2A" w14:textId="77777777" w:rsidR="00375E8E" w:rsidRPr="00074BE9" w:rsidRDefault="00375E8E" w:rsidP="00375E8E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alta</w:t>
            </w:r>
          </w:p>
        </w:tc>
        <w:tc>
          <w:tcPr>
            <w:tcW w:w="2126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  <w:tcPrChange w:id="156" w:author="Eduardo Augusto" w:date="2020-04-17T18:03:00Z">
              <w:tcPr>
                <w:tcW w:w="2126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</w:tcPr>
            </w:tcPrChange>
          </w:tcPr>
          <w:p w14:paraId="6ADF8118" w14:textId="77777777" w:rsidR="00375E8E" w:rsidRPr="00074BE9" w:rsidRDefault="00375E8E" w:rsidP="00375E8E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Permissão para entrar na sala sem cadastro</w:t>
            </w:r>
          </w:p>
        </w:tc>
        <w:tc>
          <w:tcPr>
            <w:tcW w:w="485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  <w:tcPrChange w:id="157" w:author="Eduardo Augusto" w:date="2020-04-17T18:03:00Z">
              <w:tcPr>
                <w:tcW w:w="4853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</w:tcBorders>
                <w:shd w:val="clear" w:color="auto" w:fill="auto"/>
                <w:vAlign w:val="center"/>
              </w:tcPr>
            </w:tcPrChange>
          </w:tcPr>
          <w:p w14:paraId="1B686CA2" w14:textId="4299F4AC" w:rsidR="00375E8E" w:rsidRPr="00074BE9" w:rsidRDefault="00375E8E" w:rsidP="00375E8E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Eu, na condição de usuário convidado, desejo poder entrar na sala de encontro sem a necessidade de um cadastro</w:t>
            </w:r>
            <w:ins w:id="158" w:author="Eduardo Augusto" w:date="2020-04-17T18:02:00Z">
              <w:r w:rsidR="00F25536">
                <w:rPr>
                  <w:rFonts w:ascii="Arial" w:hAnsi="Arial" w:cs="Arial"/>
                  <w:i/>
                  <w:sz w:val="18"/>
                  <w:szCs w:val="18"/>
                </w:rPr>
                <w:t xml:space="preserve"> para agilizar o acesso de reun</w:t>
              </w:r>
            </w:ins>
            <w:ins w:id="159" w:author="Eduardo Augusto" w:date="2020-04-17T18:03:00Z">
              <w:r w:rsidR="00F25536">
                <w:rPr>
                  <w:rFonts w:ascii="Arial" w:hAnsi="Arial" w:cs="Arial"/>
                  <w:i/>
                  <w:sz w:val="18"/>
                  <w:szCs w:val="18"/>
                </w:rPr>
                <w:t>iões isoladas e se necessário manter o anonimato</w:t>
              </w:r>
            </w:ins>
            <w:r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</w:tr>
      <w:tr w:rsidR="00375E8E" w:rsidRPr="00A1311D" w14:paraId="36CB7C0C" w14:textId="77777777" w:rsidTr="00FD6B0E">
        <w:tblPrEx>
          <w:tblW w:w="9815" w:type="dxa"/>
          <w:tblInd w:w="-34" w:type="dxa"/>
          <w:tblBorders>
            <w:top w:val="single" w:sz="12" w:space="0" w:color="000000"/>
            <w:bottom w:val="single" w:sz="12" w:space="0" w:color="000000"/>
            <w:insideH w:val="single" w:sz="2" w:space="0" w:color="000000"/>
            <w:insideV w:val="single" w:sz="6" w:space="0" w:color="000000"/>
          </w:tblBorders>
          <w:tblPrExChange w:id="160" w:author="Eduardo Augusto" w:date="2020-04-17T18:03:00Z">
            <w:tblPrEx>
              <w:tblW w:w="9815" w:type="dxa"/>
              <w:tblInd w:w="-34" w:type="dxa"/>
              <w:tblBorders>
                <w:top w:val="single" w:sz="12" w:space="0" w:color="000000"/>
                <w:bottom w:val="single" w:sz="12" w:space="0" w:color="000000"/>
                <w:insideH w:val="single" w:sz="2" w:space="0" w:color="000000"/>
                <w:insideV w:val="single" w:sz="6" w:space="0" w:color="000000"/>
              </w:tblBorders>
            </w:tblPrEx>
          </w:tblPrExChange>
        </w:tblPrEx>
        <w:trPr>
          <w:trHeight w:hRule="exact" w:val="1148"/>
          <w:trPrChange w:id="161" w:author="Eduardo Augusto" w:date="2020-04-17T18:03:00Z">
            <w:trPr>
              <w:gridBefore w:val="1"/>
              <w:gridAfter w:val="0"/>
              <w:trHeight w:hRule="exact" w:val="849"/>
            </w:trPr>
          </w:trPrChange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  <w:tcPrChange w:id="162" w:author="Eduardo Augusto" w:date="2020-04-17T18:03:00Z">
              <w:tcPr>
                <w:tcW w:w="1135" w:type="dxa"/>
                <w:gridSpan w:val="3"/>
                <w:tcBorders>
                  <w:top w:val="single" w:sz="2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shd w:val="clear" w:color="auto" w:fill="auto"/>
                <w:vAlign w:val="center"/>
              </w:tcPr>
            </w:tcPrChange>
          </w:tcPr>
          <w:p w14:paraId="26E3F49A" w14:textId="77777777" w:rsidR="00375E8E" w:rsidRPr="00074BE9" w:rsidRDefault="00375E8E" w:rsidP="00375E8E">
            <w:pPr>
              <w:rPr>
                <w:rFonts w:ascii="Arial" w:hAnsi="Arial" w:cs="Arial"/>
                <w:i/>
                <w:sz w:val="18"/>
                <w:szCs w:val="18"/>
              </w:rPr>
            </w:pPr>
            <w:ins w:id="163" w:author="Eduardo Augusto" w:date="2020-04-13T22:11:00Z">
              <w:r>
                <w:rPr>
                  <w:rFonts w:ascii="Arial" w:hAnsi="Arial" w:cs="Arial"/>
                  <w:i/>
                  <w:sz w:val="18"/>
                  <w:szCs w:val="18"/>
                </w:rPr>
                <w:t>1</w:t>
              </w:r>
            </w:ins>
            <w:ins w:id="164" w:author="Eduardo Augusto" w:date="2020-04-13T22:18:00Z">
              <w:r>
                <w:rPr>
                  <w:rFonts w:ascii="Arial" w:hAnsi="Arial" w:cs="Arial"/>
                  <w:i/>
                  <w:sz w:val="18"/>
                  <w:szCs w:val="18"/>
                </w:rPr>
                <w:t>1</w:t>
              </w:r>
            </w:ins>
            <w:del w:id="165" w:author="Eduardo Augusto" w:date="2020-04-13T21:37:00Z">
              <w:r w:rsidRPr="00074BE9" w:rsidDel="00BE56B3">
                <w:rPr>
                  <w:rFonts w:ascii="Arial" w:hAnsi="Arial" w:cs="Arial"/>
                  <w:i/>
                  <w:sz w:val="18"/>
                  <w:szCs w:val="18"/>
                </w:rPr>
                <w:delText>6</w:delText>
              </w:r>
            </w:del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  <w:tcPrChange w:id="166" w:author="Eduardo Augusto" w:date="2020-04-17T18:03:00Z">
              <w:tcPr>
                <w:tcW w:w="1701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</w:tcPr>
            </w:tcPrChange>
          </w:tcPr>
          <w:p w14:paraId="122B79F6" w14:textId="77777777" w:rsidR="00375E8E" w:rsidRPr="00074BE9" w:rsidRDefault="00375E8E" w:rsidP="00375E8E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del w:id="167" w:author="Eduardo Augusto" w:date="2020-04-13T22:04:00Z">
              <w:r w:rsidDel="009C7FD6">
                <w:rPr>
                  <w:rFonts w:ascii="Arial" w:hAnsi="Arial" w:cs="Arial"/>
                  <w:i/>
                  <w:sz w:val="18"/>
                  <w:szCs w:val="18"/>
                </w:rPr>
                <w:delText>alta</w:delText>
              </w:r>
            </w:del>
            <w:ins w:id="168" w:author="Eduardo Augusto" w:date="2020-04-13T22:04:00Z">
              <w:r>
                <w:rPr>
                  <w:rFonts w:ascii="Arial" w:hAnsi="Arial" w:cs="Arial"/>
                  <w:i/>
                  <w:sz w:val="18"/>
                  <w:szCs w:val="18"/>
                </w:rPr>
                <w:t>média</w:t>
              </w:r>
            </w:ins>
          </w:p>
        </w:tc>
        <w:tc>
          <w:tcPr>
            <w:tcW w:w="2126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  <w:tcPrChange w:id="169" w:author="Eduardo Augusto" w:date="2020-04-17T18:03:00Z">
              <w:tcPr>
                <w:tcW w:w="2126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</w:tcPr>
            </w:tcPrChange>
          </w:tcPr>
          <w:p w14:paraId="28F286D2" w14:textId="77777777" w:rsidR="00375E8E" w:rsidRPr="00074BE9" w:rsidRDefault="00375E8E" w:rsidP="00375E8E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Permissão para entrar na sala com cadastro</w:t>
            </w:r>
          </w:p>
        </w:tc>
        <w:tc>
          <w:tcPr>
            <w:tcW w:w="485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  <w:tcPrChange w:id="170" w:author="Eduardo Augusto" w:date="2020-04-17T18:03:00Z">
              <w:tcPr>
                <w:tcW w:w="4853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</w:tcBorders>
                <w:shd w:val="clear" w:color="auto" w:fill="auto"/>
                <w:vAlign w:val="center"/>
              </w:tcPr>
            </w:tcPrChange>
          </w:tcPr>
          <w:p w14:paraId="7B2ADF75" w14:textId="36CC0453" w:rsidR="00375E8E" w:rsidRPr="00074BE9" w:rsidRDefault="00375E8E" w:rsidP="00375E8E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Eu, na condição de usuário convidado, desejo poder entrar na sala de encontro por meio do </w:t>
            </w:r>
            <w:del w:id="171" w:author="Eduardo Augusto" w:date="2020-04-13T22:13:00Z">
              <w:r w:rsidDel="006C68D5">
                <w:rPr>
                  <w:rFonts w:ascii="Arial" w:hAnsi="Arial" w:cs="Arial"/>
                  <w:i/>
                  <w:sz w:val="18"/>
                  <w:szCs w:val="18"/>
                </w:rPr>
                <w:delText>cadastra</w:delText>
              </w:r>
            </w:del>
            <w:ins w:id="172" w:author="Eduardo Augusto" w:date="2020-04-13T22:13:00Z">
              <w:r>
                <w:rPr>
                  <w:rFonts w:ascii="Arial" w:hAnsi="Arial" w:cs="Arial"/>
                  <w:i/>
                  <w:sz w:val="18"/>
                  <w:szCs w:val="18"/>
                </w:rPr>
                <w:t xml:space="preserve">login </w:t>
              </w:r>
            </w:ins>
            <w:del w:id="173" w:author="Eduardo Augusto" w:date="2020-04-13T22:13:00Z">
              <w:r w:rsidDel="006C68D5">
                <w:rPr>
                  <w:rFonts w:ascii="Arial" w:hAnsi="Arial" w:cs="Arial"/>
                  <w:i/>
                  <w:sz w:val="18"/>
                  <w:szCs w:val="18"/>
                </w:rPr>
                <w:delText xml:space="preserve"> da</w:delText>
              </w:r>
            </w:del>
            <w:ins w:id="174" w:author="Eduardo Augusto" w:date="2020-04-13T22:13:00Z">
              <w:r>
                <w:rPr>
                  <w:rFonts w:ascii="Arial" w:hAnsi="Arial" w:cs="Arial"/>
                  <w:i/>
                  <w:sz w:val="18"/>
                  <w:szCs w:val="18"/>
                </w:rPr>
                <w:t>com a</w:t>
              </w:r>
            </w:ins>
            <w:r>
              <w:rPr>
                <w:rFonts w:ascii="Arial" w:hAnsi="Arial" w:cs="Arial"/>
                <w:i/>
                <w:sz w:val="18"/>
                <w:szCs w:val="18"/>
              </w:rPr>
              <w:t xml:space="preserve"> minha conta</w:t>
            </w:r>
            <w:ins w:id="175" w:author="Eduardo Augusto" w:date="2020-04-17T18:03:00Z">
              <w:r w:rsidR="00FD6B0E">
                <w:rPr>
                  <w:rFonts w:ascii="Arial" w:hAnsi="Arial" w:cs="Arial"/>
                  <w:i/>
                  <w:sz w:val="18"/>
                  <w:szCs w:val="18"/>
                </w:rPr>
                <w:t xml:space="preserve"> para melhor identificação em salas de encontro específicas</w:t>
              </w:r>
            </w:ins>
            <w:r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</w:tr>
      <w:tr w:rsidR="00375E8E" w:rsidRPr="00A1311D" w14:paraId="6E3046DC" w14:textId="77777777" w:rsidTr="00FD6B0E">
        <w:tblPrEx>
          <w:tblW w:w="9815" w:type="dxa"/>
          <w:tblInd w:w="-34" w:type="dxa"/>
          <w:tblBorders>
            <w:top w:val="single" w:sz="12" w:space="0" w:color="000000"/>
            <w:bottom w:val="single" w:sz="12" w:space="0" w:color="000000"/>
            <w:insideH w:val="single" w:sz="2" w:space="0" w:color="000000"/>
            <w:insideV w:val="single" w:sz="6" w:space="0" w:color="000000"/>
          </w:tblBorders>
          <w:tblPrExChange w:id="176" w:author="Eduardo Augusto" w:date="2020-04-17T18:04:00Z">
            <w:tblPrEx>
              <w:tblW w:w="9815" w:type="dxa"/>
              <w:tblInd w:w="-34" w:type="dxa"/>
              <w:tblBorders>
                <w:top w:val="single" w:sz="12" w:space="0" w:color="000000"/>
                <w:bottom w:val="single" w:sz="12" w:space="0" w:color="000000"/>
                <w:insideH w:val="single" w:sz="2" w:space="0" w:color="000000"/>
                <w:insideV w:val="single" w:sz="6" w:space="0" w:color="000000"/>
              </w:tblBorders>
            </w:tblPrEx>
          </w:tblPrExChange>
        </w:tblPrEx>
        <w:trPr>
          <w:trHeight w:hRule="exact" w:val="1123"/>
          <w:trPrChange w:id="177" w:author="Eduardo Augusto" w:date="2020-04-17T18:04:00Z">
            <w:trPr>
              <w:gridBefore w:val="1"/>
              <w:gridAfter w:val="0"/>
              <w:trHeight w:hRule="exact" w:val="704"/>
            </w:trPr>
          </w:trPrChange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  <w:tcPrChange w:id="178" w:author="Eduardo Augusto" w:date="2020-04-17T18:04:00Z">
              <w:tcPr>
                <w:tcW w:w="1135" w:type="dxa"/>
                <w:gridSpan w:val="3"/>
                <w:tcBorders>
                  <w:top w:val="single" w:sz="2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shd w:val="clear" w:color="auto" w:fill="auto"/>
                <w:vAlign w:val="center"/>
              </w:tcPr>
            </w:tcPrChange>
          </w:tcPr>
          <w:p w14:paraId="3762AB9B" w14:textId="77777777" w:rsidR="00375E8E" w:rsidRPr="00074BE9" w:rsidRDefault="00375E8E" w:rsidP="00375E8E">
            <w:pPr>
              <w:rPr>
                <w:rFonts w:ascii="Arial" w:hAnsi="Arial" w:cs="Arial"/>
                <w:i/>
                <w:sz w:val="18"/>
                <w:szCs w:val="18"/>
              </w:rPr>
            </w:pPr>
            <w:ins w:id="179" w:author="Eduardo Augusto" w:date="2020-04-13T22:05:00Z">
              <w:r>
                <w:rPr>
                  <w:rFonts w:ascii="Arial" w:hAnsi="Arial" w:cs="Arial"/>
                  <w:i/>
                  <w:sz w:val="18"/>
                  <w:szCs w:val="18"/>
                </w:rPr>
                <w:t>1</w:t>
              </w:r>
            </w:ins>
            <w:ins w:id="180" w:author="Eduardo Augusto" w:date="2020-04-13T22:18:00Z">
              <w:r>
                <w:rPr>
                  <w:rFonts w:ascii="Arial" w:hAnsi="Arial" w:cs="Arial"/>
                  <w:i/>
                  <w:sz w:val="18"/>
                  <w:szCs w:val="18"/>
                </w:rPr>
                <w:t>2</w:t>
              </w:r>
            </w:ins>
            <w:del w:id="181" w:author="Eduardo Augusto" w:date="2020-04-13T21:37:00Z">
              <w:r w:rsidRPr="00074BE9" w:rsidDel="00BE56B3">
                <w:rPr>
                  <w:rFonts w:ascii="Arial" w:hAnsi="Arial" w:cs="Arial"/>
                  <w:i/>
                  <w:sz w:val="18"/>
                  <w:szCs w:val="18"/>
                </w:rPr>
                <w:delText>7</w:delText>
              </w:r>
            </w:del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  <w:tcPrChange w:id="182" w:author="Eduardo Augusto" w:date="2020-04-17T18:04:00Z">
              <w:tcPr>
                <w:tcW w:w="1701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</w:tcPr>
            </w:tcPrChange>
          </w:tcPr>
          <w:p w14:paraId="5F5E2B94" w14:textId="77777777" w:rsidR="00375E8E" w:rsidRPr="00074BE9" w:rsidRDefault="00375E8E" w:rsidP="00375E8E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média</w:t>
            </w:r>
          </w:p>
        </w:tc>
        <w:tc>
          <w:tcPr>
            <w:tcW w:w="2126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  <w:tcPrChange w:id="183" w:author="Eduardo Augusto" w:date="2020-04-17T18:04:00Z">
              <w:tcPr>
                <w:tcW w:w="2126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</w:tcPr>
            </w:tcPrChange>
          </w:tcPr>
          <w:p w14:paraId="3ABAB78A" w14:textId="77777777" w:rsidR="00375E8E" w:rsidRPr="00074BE9" w:rsidRDefault="00375E8E" w:rsidP="00375E8E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Permissão para utilizar o áudio</w:t>
            </w:r>
          </w:p>
        </w:tc>
        <w:tc>
          <w:tcPr>
            <w:tcW w:w="485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  <w:tcPrChange w:id="184" w:author="Eduardo Augusto" w:date="2020-04-17T18:04:00Z">
              <w:tcPr>
                <w:tcW w:w="4853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</w:tcBorders>
                <w:shd w:val="clear" w:color="auto" w:fill="auto"/>
                <w:vAlign w:val="center"/>
              </w:tcPr>
            </w:tcPrChange>
          </w:tcPr>
          <w:p w14:paraId="281FFCC1" w14:textId="413B0E76" w:rsidR="00375E8E" w:rsidRPr="00074BE9" w:rsidRDefault="00375E8E" w:rsidP="00375E8E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Eu, na condição de usuário convidado, desejo utilizar o microfone para comunicar com os integrantes da sala de encontro</w:t>
            </w:r>
            <w:ins w:id="185" w:author="Eduardo Augusto" w:date="2020-04-17T18:04:00Z">
              <w:r w:rsidR="00FD6B0E">
                <w:rPr>
                  <w:rFonts w:ascii="Arial" w:hAnsi="Arial" w:cs="Arial"/>
                  <w:i/>
                  <w:sz w:val="18"/>
                  <w:szCs w:val="18"/>
                </w:rPr>
                <w:t xml:space="preserve"> para facilitar e agilizar a interatividade com outros usuários</w:t>
              </w:r>
            </w:ins>
            <w:r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</w:tr>
      <w:tr w:rsidR="00375E8E" w:rsidRPr="00A1311D" w14:paraId="2F98F626" w14:textId="77777777" w:rsidTr="0098511E">
        <w:tblPrEx>
          <w:tblW w:w="9815" w:type="dxa"/>
          <w:tblInd w:w="-34" w:type="dxa"/>
          <w:tblBorders>
            <w:top w:val="single" w:sz="12" w:space="0" w:color="000000"/>
            <w:bottom w:val="single" w:sz="12" w:space="0" w:color="000000"/>
            <w:insideH w:val="single" w:sz="2" w:space="0" w:color="000000"/>
            <w:insideV w:val="single" w:sz="6" w:space="0" w:color="000000"/>
          </w:tblBorders>
          <w:tblPrExChange w:id="186" w:author="Eduardo Augusto" w:date="2020-04-17T18:05:00Z">
            <w:tblPrEx>
              <w:tblW w:w="9815" w:type="dxa"/>
              <w:tblInd w:w="-34" w:type="dxa"/>
              <w:tblBorders>
                <w:top w:val="single" w:sz="12" w:space="0" w:color="000000"/>
                <w:bottom w:val="single" w:sz="12" w:space="0" w:color="000000"/>
                <w:insideH w:val="single" w:sz="2" w:space="0" w:color="000000"/>
                <w:insideV w:val="single" w:sz="6" w:space="0" w:color="000000"/>
              </w:tblBorders>
            </w:tblPrEx>
          </w:tblPrExChange>
        </w:tblPrEx>
        <w:trPr>
          <w:trHeight w:hRule="exact" w:val="841"/>
          <w:trPrChange w:id="187" w:author="Eduardo Augusto" w:date="2020-04-17T18:05:00Z">
            <w:trPr>
              <w:gridBefore w:val="1"/>
              <w:gridAfter w:val="0"/>
              <w:trHeight w:hRule="exact" w:val="715"/>
            </w:trPr>
          </w:trPrChange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  <w:tcPrChange w:id="188" w:author="Eduardo Augusto" w:date="2020-04-17T18:05:00Z">
              <w:tcPr>
                <w:tcW w:w="1135" w:type="dxa"/>
                <w:gridSpan w:val="3"/>
                <w:tcBorders>
                  <w:top w:val="single" w:sz="2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shd w:val="clear" w:color="auto" w:fill="auto"/>
                <w:vAlign w:val="center"/>
              </w:tcPr>
            </w:tcPrChange>
          </w:tcPr>
          <w:p w14:paraId="4D1B6274" w14:textId="77777777" w:rsidR="00375E8E" w:rsidRPr="00074BE9" w:rsidRDefault="00375E8E" w:rsidP="00375E8E">
            <w:pPr>
              <w:rPr>
                <w:rFonts w:ascii="Arial" w:hAnsi="Arial" w:cs="Arial"/>
                <w:i/>
                <w:sz w:val="18"/>
                <w:szCs w:val="18"/>
              </w:rPr>
            </w:pPr>
            <w:ins w:id="189" w:author="Eduardo Augusto" w:date="2020-04-13T22:05:00Z">
              <w:r>
                <w:rPr>
                  <w:rFonts w:ascii="Arial" w:hAnsi="Arial" w:cs="Arial"/>
                  <w:i/>
                  <w:sz w:val="18"/>
                  <w:szCs w:val="18"/>
                </w:rPr>
                <w:t>1</w:t>
              </w:r>
            </w:ins>
            <w:ins w:id="190" w:author="Eduardo Augusto" w:date="2020-04-13T22:18:00Z">
              <w:r>
                <w:rPr>
                  <w:rFonts w:ascii="Arial" w:hAnsi="Arial" w:cs="Arial"/>
                  <w:i/>
                  <w:sz w:val="18"/>
                  <w:szCs w:val="18"/>
                </w:rPr>
                <w:t>3</w:t>
              </w:r>
            </w:ins>
            <w:del w:id="191" w:author="Eduardo Augusto" w:date="2020-04-13T21:37:00Z">
              <w:r w:rsidRPr="00074BE9" w:rsidDel="00BE56B3">
                <w:rPr>
                  <w:rFonts w:ascii="Arial" w:hAnsi="Arial" w:cs="Arial"/>
                  <w:i/>
                  <w:sz w:val="18"/>
                  <w:szCs w:val="18"/>
                </w:rPr>
                <w:delText>8</w:delText>
              </w:r>
            </w:del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  <w:tcPrChange w:id="192" w:author="Eduardo Augusto" w:date="2020-04-17T18:05:00Z">
              <w:tcPr>
                <w:tcW w:w="1701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</w:tcPr>
            </w:tcPrChange>
          </w:tcPr>
          <w:p w14:paraId="2E9CD1C9" w14:textId="77777777" w:rsidR="00375E8E" w:rsidRPr="00074BE9" w:rsidRDefault="00375E8E" w:rsidP="00375E8E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média</w:t>
            </w:r>
          </w:p>
        </w:tc>
        <w:tc>
          <w:tcPr>
            <w:tcW w:w="2126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  <w:tcPrChange w:id="193" w:author="Eduardo Augusto" w:date="2020-04-17T18:05:00Z">
              <w:tcPr>
                <w:tcW w:w="2126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</w:tcPr>
            </w:tcPrChange>
          </w:tcPr>
          <w:p w14:paraId="5128D719" w14:textId="77777777" w:rsidR="00375E8E" w:rsidRPr="00074BE9" w:rsidRDefault="00375E8E" w:rsidP="00375E8E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Permissão para utilizar a câmera</w:t>
            </w:r>
          </w:p>
        </w:tc>
        <w:tc>
          <w:tcPr>
            <w:tcW w:w="485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  <w:tcPrChange w:id="194" w:author="Eduardo Augusto" w:date="2020-04-17T18:05:00Z">
              <w:tcPr>
                <w:tcW w:w="4853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</w:tcBorders>
                <w:shd w:val="clear" w:color="auto" w:fill="auto"/>
                <w:vAlign w:val="center"/>
              </w:tcPr>
            </w:tcPrChange>
          </w:tcPr>
          <w:p w14:paraId="26D0B413" w14:textId="59DF50A0" w:rsidR="00375E8E" w:rsidRPr="00074BE9" w:rsidRDefault="00375E8E" w:rsidP="00375E8E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Eu, na condição de usuário convidado, desejo utilizar a câmera para comunicar com os integrantes da sala de encontro</w:t>
            </w:r>
            <w:ins w:id="195" w:author="Eduardo Augusto" w:date="2020-04-17T18:04:00Z">
              <w:r w:rsidR="0098511E">
                <w:rPr>
                  <w:rFonts w:ascii="Arial" w:hAnsi="Arial" w:cs="Arial"/>
                  <w:i/>
                  <w:sz w:val="18"/>
                  <w:szCs w:val="18"/>
                </w:rPr>
                <w:t xml:space="preserve"> para humanizar v</w:t>
              </w:r>
            </w:ins>
            <w:ins w:id="196" w:author="Eduardo Augusto" w:date="2020-04-17T18:05:00Z">
              <w:r w:rsidR="0098511E">
                <w:rPr>
                  <w:rFonts w:ascii="Arial" w:hAnsi="Arial" w:cs="Arial"/>
                  <w:i/>
                  <w:sz w:val="18"/>
                  <w:szCs w:val="18"/>
                </w:rPr>
                <w:t>ídeo conferências</w:t>
              </w:r>
            </w:ins>
            <w:r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</w:tr>
      <w:tr w:rsidR="00375E8E" w:rsidRPr="00A1311D" w14:paraId="0829DA9B" w14:textId="77777777" w:rsidTr="00943F18">
        <w:tblPrEx>
          <w:tblW w:w="9815" w:type="dxa"/>
          <w:tblInd w:w="-34" w:type="dxa"/>
          <w:tblBorders>
            <w:top w:val="single" w:sz="12" w:space="0" w:color="000000"/>
            <w:bottom w:val="single" w:sz="12" w:space="0" w:color="000000"/>
            <w:insideH w:val="single" w:sz="2" w:space="0" w:color="000000"/>
            <w:insideV w:val="single" w:sz="6" w:space="0" w:color="000000"/>
          </w:tblBorders>
          <w:tblPrExChange w:id="197" w:author="Eduardo Augusto" w:date="2020-04-17T18:06:00Z">
            <w:tblPrEx>
              <w:tblW w:w="9815" w:type="dxa"/>
              <w:tblInd w:w="-34" w:type="dxa"/>
              <w:tblBorders>
                <w:top w:val="single" w:sz="12" w:space="0" w:color="000000"/>
                <w:bottom w:val="single" w:sz="12" w:space="0" w:color="000000"/>
                <w:insideH w:val="single" w:sz="2" w:space="0" w:color="000000"/>
                <w:insideV w:val="single" w:sz="6" w:space="0" w:color="000000"/>
              </w:tblBorders>
            </w:tblPrEx>
          </w:tblPrExChange>
        </w:tblPrEx>
        <w:trPr>
          <w:trHeight w:hRule="exact" w:val="852"/>
          <w:ins w:id="198" w:author="Eduardo Augusto" w:date="2020-04-13T21:32:00Z"/>
          <w:trPrChange w:id="199" w:author="Eduardo Augusto" w:date="2020-04-17T18:06:00Z">
            <w:trPr>
              <w:gridBefore w:val="1"/>
              <w:gridAfter w:val="0"/>
              <w:trHeight w:hRule="exact" w:val="715"/>
            </w:trPr>
          </w:trPrChange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  <w:tcPrChange w:id="200" w:author="Eduardo Augusto" w:date="2020-04-17T18:06:00Z">
              <w:tcPr>
                <w:tcW w:w="1135" w:type="dxa"/>
                <w:gridSpan w:val="3"/>
                <w:tcBorders>
                  <w:top w:val="single" w:sz="2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shd w:val="clear" w:color="auto" w:fill="auto"/>
                <w:vAlign w:val="center"/>
              </w:tcPr>
            </w:tcPrChange>
          </w:tcPr>
          <w:p w14:paraId="1A27E0F4" w14:textId="77777777" w:rsidR="00375E8E" w:rsidRPr="00074BE9" w:rsidRDefault="00375E8E" w:rsidP="00375E8E">
            <w:pPr>
              <w:rPr>
                <w:ins w:id="201" w:author="Eduardo Augusto" w:date="2020-04-13T21:32:00Z"/>
                <w:rFonts w:ascii="Arial" w:hAnsi="Arial" w:cs="Arial"/>
                <w:i/>
                <w:sz w:val="18"/>
                <w:szCs w:val="18"/>
              </w:rPr>
            </w:pPr>
            <w:ins w:id="202" w:author="Eduardo Augusto" w:date="2020-04-13T21:37:00Z">
              <w:r>
                <w:rPr>
                  <w:rFonts w:ascii="Arial" w:hAnsi="Arial" w:cs="Arial"/>
                  <w:i/>
                  <w:sz w:val="18"/>
                  <w:szCs w:val="18"/>
                </w:rPr>
                <w:t>1</w:t>
              </w:r>
            </w:ins>
            <w:ins w:id="203" w:author="Eduardo Augusto" w:date="2020-04-13T22:18:00Z">
              <w:r>
                <w:rPr>
                  <w:rFonts w:ascii="Arial" w:hAnsi="Arial" w:cs="Arial"/>
                  <w:i/>
                  <w:sz w:val="18"/>
                  <w:szCs w:val="18"/>
                </w:rPr>
                <w:t>4</w:t>
              </w:r>
            </w:ins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  <w:tcPrChange w:id="204" w:author="Eduardo Augusto" w:date="2020-04-17T18:06:00Z">
              <w:tcPr>
                <w:tcW w:w="1701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</w:tcPr>
            </w:tcPrChange>
          </w:tcPr>
          <w:p w14:paraId="06EDBF9E" w14:textId="77777777" w:rsidR="00375E8E" w:rsidRDefault="00375E8E" w:rsidP="00375E8E">
            <w:pPr>
              <w:jc w:val="center"/>
              <w:rPr>
                <w:ins w:id="205" w:author="Eduardo Augusto" w:date="2020-04-13T21:32:00Z"/>
                <w:rFonts w:ascii="Arial" w:hAnsi="Arial" w:cs="Arial"/>
                <w:i/>
                <w:sz w:val="18"/>
                <w:szCs w:val="18"/>
              </w:rPr>
            </w:pPr>
            <w:ins w:id="206" w:author="Eduardo Augusto" w:date="2020-04-13T21:34:00Z">
              <w:r>
                <w:rPr>
                  <w:rFonts w:ascii="Arial" w:hAnsi="Arial" w:cs="Arial"/>
                  <w:i/>
                  <w:sz w:val="18"/>
                  <w:szCs w:val="18"/>
                </w:rPr>
                <w:t>média</w:t>
              </w:r>
            </w:ins>
          </w:p>
        </w:tc>
        <w:tc>
          <w:tcPr>
            <w:tcW w:w="2126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  <w:tcPrChange w:id="207" w:author="Eduardo Augusto" w:date="2020-04-17T18:06:00Z">
              <w:tcPr>
                <w:tcW w:w="2126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</w:tcPr>
            </w:tcPrChange>
          </w:tcPr>
          <w:p w14:paraId="69DCD51B" w14:textId="77777777" w:rsidR="00375E8E" w:rsidRDefault="00375E8E" w:rsidP="00375E8E">
            <w:pPr>
              <w:jc w:val="center"/>
              <w:rPr>
                <w:ins w:id="208" w:author="Eduardo Augusto" w:date="2020-04-13T21:32:00Z"/>
                <w:rFonts w:ascii="Arial" w:hAnsi="Arial" w:cs="Arial"/>
                <w:i/>
                <w:sz w:val="18"/>
                <w:szCs w:val="18"/>
              </w:rPr>
            </w:pPr>
            <w:ins w:id="209" w:author="Eduardo Augusto" w:date="2020-04-13T21:33:00Z">
              <w:r>
                <w:rPr>
                  <w:rFonts w:ascii="Arial" w:hAnsi="Arial" w:cs="Arial"/>
                  <w:i/>
                  <w:sz w:val="18"/>
                  <w:szCs w:val="18"/>
                </w:rPr>
                <w:t>Permissão de compartilhamento de tela</w:t>
              </w:r>
            </w:ins>
          </w:p>
        </w:tc>
        <w:tc>
          <w:tcPr>
            <w:tcW w:w="485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  <w:tcPrChange w:id="210" w:author="Eduardo Augusto" w:date="2020-04-17T18:06:00Z">
              <w:tcPr>
                <w:tcW w:w="4853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</w:tcBorders>
                <w:shd w:val="clear" w:color="auto" w:fill="auto"/>
                <w:vAlign w:val="center"/>
              </w:tcPr>
            </w:tcPrChange>
          </w:tcPr>
          <w:p w14:paraId="57E85C4D" w14:textId="1CFE18E5" w:rsidR="00375E8E" w:rsidRDefault="00375E8E" w:rsidP="00375E8E">
            <w:pPr>
              <w:jc w:val="center"/>
              <w:rPr>
                <w:ins w:id="211" w:author="Eduardo Augusto" w:date="2020-04-13T21:32:00Z"/>
                <w:rFonts w:ascii="Arial" w:hAnsi="Arial" w:cs="Arial"/>
                <w:i/>
                <w:sz w:val="18"/>
                <w:szCs w:val="18"/>
              </w:rPr>
            </w:pPr>
            <w:ins w:id="212" w:author="Eduardo Augusto" w:date="2020-04-13T21:32:00Z">
              <w:r>
                <w:rPr>
                  <w:rFonts w:ascii="Arial" w:hAnsi="Arial" w:cs="Arial"/>
                  <w:i/>
                  <w:sz w:val="18"/>
                  <w:szCs w:val="18"/>
                </w:rPr>
                <w:t>Eu, na condição de usuário convidado, desejo poder comparti</w:t>
              </w:r>
            </w:ins>
            <w:ins w:id="213" w:author="Eduardo Augusto" w:date="2020-04-13T21:33:00Z">
              <w:r>
                <w:rPr>
                  <w:rFonts w:ascii="Arial" w:hAnsi="Arial" w:cs="Arial"/>
                  <w:i/>
                  <w:sz w:val="18"/>
                  <w:szCs w:val="18"/>
                </w:rPr>
                <w:t xml:space="preserve">lhar a tela com os integrantes da </w:t>
              </w:r>
            </w:ins>
            <w:ins w:id="214" w:author="Eduardo Augusto" w:date="2020-04-13T21:34:00Z">
              <w:r>
                <w:rPr>
                  <w:rFonts w:ascii="Arial" w:hAnsi="Arial" w:cs="Arial"/>
                  <w:i/>
                  <w:sz w:val="18"/>
                  <w:szCs w:val="18"/>
                </w:rPr>
                <w:t>sala</w:t>
              </w:r>
            </w:ins>
            <w:ins w:id="215" w:author="Eduardo Augusto" w:date="2020-04-17T18:05:00Z">
              <w:r w:rsidR="00943F18">
                <w:rPr>
                  <w:rFonts w:ascii="Arial" w:hAnsi="Arial" w:cs="Arial"/>
                  <w:i/>
                  <w:sz w:val="18"/>
                  <w:szCs w:val="18"/>
                </w:rPr>
                <w:t xml:space="preserve"> para melhor detalhar algum conteúdo que quero m</w:t>
              </w:r>
            </w:ins>
            <w:ins w:id="216" w:author="Eduardo Augusto" w:date="2020-04-17T18:06:00Z">
              <w:r w:rsidR="00943F18">
                <w:rPr>
                  <w:rFonts w:ascii="Arial" w:hAnsi="Arial" w:cs="Arial"/>
                  <w:i/>
                  <w:sz w:val="18"/>
                  <w:szCs w:val="18"/>
                </w:rPr>
                <w:t>ostrar</w:t>
              </w:r>
            </w:ins>
            <w:ins w:id="217" w:author="Eduardo Augusto" w:date="2020-04-13T21:34:00Z">
              <w:r>
                <w:rPr>
                  <w:rFonts w:ascii="Arial" w:hAnsi="Arial" w:cs="Arial"/>
                  <w:i/>
                  <w:sz w:val="18"/>
                  <w:szCs w:val="18"/>
                </w:rPr>
                <w:t>.</w:t>
              </w:r>
            </w:ins>
          </w:p>
        </w:tc>
      </w:tr>
      <w:tr w:rsidR="00375E8E" w:rsidRPr="00A1311D" w14:paraId="6993BB18" w14:textId="77777777" w:rsidTr="005D50CA">
        <w:trPr>
          <w:trHeight w:hRule="exact" w:val="839"/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48B41D9C" w14:textId="77777777" w:rsidR="00375E8E" w:rsidRPr="00074BE9" w:rsidRDefault="00375E8E" w:rsidP="00375E8E">
            <w:pPr>
              <w:rPr>
                <w:rFonts w:ascii="Arial" w:hAnsi="Arial" w:cs="Arial"/>
                <w:i/>
                <w:sz w:val="18"/>
                <w:szCs w:val="18"/>
              </w:rPr>
            </w:pPr>
            <w:ins w:id="218" w:author="Eduardo Augusto" w:date="2020-04-13T21:33:00Z">
              <w:r>
                <w:rPr>
                  <w:rFonts w:ascii="Arial" w:hAnsi="Arial" w:cs="Arial"/>
                  <w:i/>
                  <w:sz w:val="18"/>
                  <w:szCs w:val="18"/>
                </w:rPr>
                <w:t>1</w:t>
              </w:r>
            </w:ins>
            <w:ins w:id="219" w:author="Eduardo Augusto" w:date="2020-04-13T22:18:00Z">
              <w:r>
                <w:rPr>
                  <w:rFonts w:ascii="Arial" w:hAnsi="Arial" w:cs="Arial"/>
                  <w:i/>
                  <w:sz w:val="18"/>
                  <w:szCs w:val="18"/>
                </w:rPr>
                <w:t>5</w:t>
              </w:r>
            </w:ins>
            <w:del w:id="220" w:author="Eduardo Augusto" w:date="2020-04-13T21:33:00Z">
              <w:r w:rsidRPr="00074BE9" w:rsidDel="00CA58B5">
                <w:rPr>
                  <w:rFonts w:ascii="Arial" w:hAnsi="Arial" w:cs="Arial"/>
                  <w:i/>
                  <w:sz w:val="18"/>
                  <w:szCs w:val="18"/>
                </w:rPr>
                <w:delText>9</w:delText>
              </w:r>
            </w:del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0E0D771" w14:textId="77777777" w:rsidR="00375E8E" w:rsidRPr="00074BE9" w:rsidRDefault="00375E8E" w:rsidP="00375E8E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baixa</w:t>
            </w:r>
          </w:p>
        </w:tc>
        <w:tc>
          <w:tcPr>
            <w:tcW w:w="2126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CB5E7DD" w14:textId="77777777" w:rsidR="00375E8E" w:rsidRPr="00074BE9" w:rsidRDefault="00375E8E" w:rsidP="00375E8E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Permissão para compartilhar arquivos</w:t>
            </w:r>
          </w:p>
        </w:tc>
        <w:tc>
          <w:tcPr>
            <w:tcW w:w="485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398CCCA5" w14:textId="7B4AA02A" w:rsidR="00375E8E" w:rsidRPr="00074BE9" w:rsidRDefault="00375E8E" w:rsidP="00375E8E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Eu, na condição de usuário convidado, desejo poder compartilhar arquivos com os integrantes da sala de encontro</w:t>
            </w:r>
            <w:ins w:id="221" w:author="Eduardo Augusto" w:date="2020-04-17T18:06:00Z">
              <w:r w:rsidR="000E0014">
                <w:rPr>
                  <w:rFonts w:ascii="Arial" w:hAnsi="Arial" w:cs="Arial"/>
                  <w:i/>
                  <w:sz w:val="18"/>
                  <w:szCs w:val="18"/>
                </w:rPr>
                <w:t xml:space="preserve"> para que </w:t>
              </w:r>
            </w:ins>
            <w:ins w:id="222" w:author="Eduardo Augusto" w:date="2020-04-17T18:08:00Z">
              <w:r w:rsidR="000E0014">
                <w:rPr>
                  <w:rFonts w:ascii="Arial" w:hAnsi="Arial" w:cs="Arial"/>
                  <w:i/>
                  <w:sz w:val="18"/>
                  <w:szCs w:val="18"/>
                </w:rPr>
                <w:t>todos possam ter acesso ao baixar.</w:t>
              </w:r>
            </w:ins>
            <w:del w:id="223" w:author="Eduardo Augusto" w:date="2020-04-17T18:08:00Z">
              <w:r w:rsidDel="000E0014">
                <w:rPr>
                  <w:rFonts w:ascii="Arial" w:hAnsi="Arial" w:cs="Arial"/>
                  <w:i/>
                  <w:sz w:val="18"/>
                  <w:szCs w:val="18"/>
                </w:rPr>
                <w:delText>.</w:delText>
              </w:r>
            </w:del>
          </w:p>
        </w:tc>
      </w:tr>
      <w:tr w:rsidR="00375E8E" w:rsidRPr="00A1311D" w:rsidDel="0045640B" w14:paraId="066E0830" w14:textId="77777777" w:rsidTr="00FE165B">
        <w:trPr>
          <w:trHeight w:hRule="exact" w:val="453"/>
          <w:del w:id="224" w:author="Eduardo Augusto" w:date="2020-04-13T22:06:00Z"/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637D69CC" w14:textId="77777777" w:rsidR="00375E8E" w:rsidRPr="00074BE9" w:rsidDel="0045640B" w:rsidRDefault="00375E8E" w:rsidP="00375E8E">
            <w:pPr>
              <w:rPr>
                <w:del w:id="225" w:author="Eduardo Augusto" w:date="2020-04-13T22:06:00Z"/>
                <w:rFonts w:ascii="Arial" w:hAnsi="Arial" w:cs="Arial"/>
                <w:i/>
                <w:sz w:val="18"/>
                <w:szCs w:val="18"/>
              </w:rPr>
            </w:pPr>
            <w:del w:id="226" w:author="Eduardo Augusto" w:date="2020-04-13T22:06:00Z">
              <w:r w:rsidRPr="00074BE9" w:rsidDel="0045640B">
                <w:rPr>
                  <w:rFonts w:ascii="Arial" w:hAnsi="Arial" w:cs="Arial"/>
                  <w:i/>
                  <w:sz w:val="18"/>
                  <w:szCs w:val="18"/>
                </w:rPr>
                <w:delText>1</w:delText>
              </w:r>
            </w:del>
            <w:del w:id="227" w:author="Eduardo Augusto" w:date="2020-04-13T21:33:00Z">
              <w:r w:rsidRPr="00074BE9" w:rsidDel="00CA58B5">
                <w:rPr>
                  <w:rFonts w:ascii="Arial" w:hAnsi="Arial" w:cs="Arial"/>
                  <w:i/>
                  <w:sz w:val="18"/>
                  <w:szCs w:val="18"/>
                </w:rPr>
                <w:delText>0</w:delText>
              </w:r>
            </w:del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D50AE65" w14:textId="77777777" w:rsidR="00375E8E" w:rsidRPr="00074BE9" w:rsidDel="0045640B" w:rsidRDefault="00375E8E" w:rsidP="00375E8E">
            <w:pPr>
              <w:jc w:val="center"/>
              <w:rPr>
                <w:del w:id="228" w:author="Eduardo Augusto" w:date="2020-04-13T22:06:00Z"/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B3F391F" w14:textId="77777777" w:rsidR="00375E8E" w:rsidRPr="00074BE9" w:rsidDel="0045640B" w:rsidRDefault="00375E8E" w:rsidP="00375E8E">
            <w:pPr>
              <w:jc w:val="center"/>
              <w:rPr>
                <w:del w:id="229" w:author="Eduardo Augusto" w:date="2020-04-13T22:06:00Z"/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85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437F51B3" w14:textId="77777777" w:rsidR="00375E8E" w:rsidRPr="00074BE9" w:rsidDel="0045640B" w:rsidRDefault="00375E8E" w:rsidP="00375E8E">
            <w:pPr>
              <w:jc w:val="center"/>
              <w:rPr>
                <w:del w:id="230" w:author="Eduardo Augusto" w:date="2020-04-13T22:06:00Z"/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375E8E" w:rsidRPr="00A1311D" w:rsidDel="0045640B" w14:paraId="60E7419B" w14:textId="77777777" w:rsidTr="00592D24">
        <w:tblPrEx>
          <w:tblW w:w="9815" w:type="dxa"/>
          <w:tblInd w:w="-34" w:type="dxa"/>
          <w:tblBorders>
            <w:top w:val="single" w:sz="12" w:space="0" w:color="000000"/>
            <w:bottom w:val="single" w:sz="12" w:space="0" w:color="000000"/>
            <w:insideH w:val="single" w:sz="2" w:space="0" w:color="000000"/>
            <w:insideV w:val="single" w:sz="6" w:space="0" w:color="000000"/>
          </w:tblBorders>
          <w:tblPrExChange w:id="231" w:author="Eduardo Augusto" w:date="2020-04-13T21:43:00Z">
            <w:tblPrEx>
              <w:tblW w:w="9815" w:type="dxa"/>
              <w:tblInd w:w="-34" w:type="dxa"/>
              <w:tblBorders>
                <w:top w:val="single" w:sz="12" w:space="0" w:color="000000"/>
                <w:bottom w:val="single" w:sz="12" w:space="0" w:color="000000"/>
                <w:insideH w:val="single" w:sz="2" w:space="0" w:color="000000"/>
                <w:insideV w:val="single" w:sz="6" w:space="0" w:color="000000"/>
              </w:tblBorders>
            </w:tblPrEx>
          </w:tblPrExChange>
        </w:tblPrEx>
        <w:trPr>
          <w:trHeight w:hRule="exact" w:val="543"/>
          <w:del w:id="232" w:author="Eduardo Augusto" w:date="2020-04-13T22:06:00Z"/>
          <w:trPrChange w:id="233" w:author="Eduardo Augusto" w:date="2020-04-13T21:43:00Z">
            <w:trPr>
              <w:gridBefore w:val="2"/>
              <w:trHeight w:hRule="exact" w:val="453"/>
            </w:trPr>
          </w:trPrChange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  <w:tcPrChange w:id="234" w:author="Eduardo Augusto" w:date="2020-04-13T21:43:00Z">
              <w:tcPr>
                <w:tcW w:w="1135" w:type="dxa"/>
                <w:gridSpan w:val="3"/>
                <w:tcBorders>
                  <w:top w:val="single" w:sz="2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shd w:val="clear" w:color="auto" w:fill="auto"/>
                <w:vAlign w:val="center"/>
              </w:tcPr>
            </w:tcPrChange>
          </w:tcPr>
          <w:p w14:paraId="463CC9D7" w14:textId="77777777" w:rsidR="00375E8E" w:rsidRPr="00074BE9" w:rsidDel="0045640B" w:rsidRDefault="00375E8E" w:rsidP="00375E8E">
            <w:pPr>
              <w:rPr>
                <w:del w:id="235" w:author="Eduardo Augusto" w:date="2020-04-13T22:06:00Z"/>
                <w:rFonts w:ascii="Arial" w:hAnsi="Arial" w:cs="Arial"/>
                <w:i/>
                <w:sz w:val="18"/>
                <w:szCs w:val="18"/>
              </w:rPr>
            </w:pPr>
            <w:del w:id="236" w:author="Eduardo Augusto" w:date="2020-04-13T22:06:00Z">
              <w:r w:rsidRPr="00074BE9" w:rsidDel="0045640B">
                <w:rPr>
                  <w:rFonts w:ascii="Arial" w:hAnsi="Arial" w:cs="Arial"/>
                  <w:i/>
                  <w:sz w:val="18"/>
                  <w:szCs w:val="18"/>
                </w:rPr>
                <w:delText>1</w:delText>
              </w:r>
            </w:del>
            <w:del w:id="237" w:author="Eduardo Augusto" w:date="2020-04-13T21:33:00Z">
              <w:r w:rsidRPr="00074BE9" w:rsidDel="00CA58B5">
                <w:rPr>
                  <w:rFonts w:ascii="Arial" w:hAnsi="Arial" w:cs="Arial"/>
                  <w:i/>
                  <w:sz w:val="18"/>
                  <w:szCs w:val="18"/>
                </w:rPr>
                <w:delText>1</w:delText>
              </w:r>
            </w:del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  <w:tcPrChange w:id="238" w:author="Eduardo Augusto" w:date="2020-04-13T21:43:00Z">
              <w:tcPr>
                <w:tcW w:w="1701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</w:tcPr>
            </w:tcPrChange>
          </w:tcPr>
          <w:p w14:paraId="251823FC" w14:textId="77777777" w:rsidR="00375E8E" w:rsidRPr="00074BE9" w:rsidDel="0045640B" w:rsidRDefault="00375E8E" w:rsidP="00375E8E">
            <w:pPr>
              <w:jc w:val="center"/>
              <w:rPr>
                <w:del w:id="239" w:author="Eduardo Augusto" w:date="2020-04-13T22:06:00Z"/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  <w:tcPrChange w:id="240" w:author="Eduardo Augusto" w:date="2020-04-13T21:43:00Z">
              <w:tcPr>
                <w:tcW w:w="2126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</w:tcPr>
            </w:tcPrChange>
          </w:tcPr>
          <w:p w14:paraId="2A293D16" w14:textId="77777777" w:rsidR="00375E8E" w:rsidRPr="00074BE9" w:rsidDel="0045640B" w:rsidRDefault="00375E8E" w:rsidP="00375E8E">
            <w:pPr>
              <w:jc w:val="center"/>
              <w:rPr>
                <w:del w:id="241" w:author="Eduardo Augusto" w:date="2020-04-13T22:06:00Z"/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85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  <w:tcPrChange w:id="242" w:author="Eduardo Augusto" w:date="2020-04-13T21:43:00Z">
              <w:tcPr>
                <w:tcW w:w="4853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</w:tcBorders>
                <w:shd w:val="clear" w:color="auto" w:fill="auto"/>
                <w:vAlign w:val="center"/>
              </w:tcPr>
            </w:tcPrChange>
          </w:tcPr>
          <w:p w14:paraId="0B1933DC" w14:textId="77777777" w:rsidR="00375E8E" w:rsidRPr="00074BE9" w:rsidDel="0045640B" w:rsidRDefault="00375E8E" w:rsidP="00375E8E">
            <w:pPr>
              <w:jc w:val="center"/>
              <w:rPr>
                <w:del w:id="243" w:author="Eduardo Augusto" w:date="2020-04-13T22:06:00Z"/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375E8E" w:rsidRPr="00A1311D" w14:paraId="6CD39370" w14:textId="77777777" w:rsidTr="000E0014">
        <w:tblPrEx>
          <w:tblW w:w="9815" w:type="dxa"/>
          <w:tblInd w:w="-34" w:type="dxa"/>
          <w:tblBorders>
            <w:top w:val="single" w:sz="12" w:space="0" w:color="000000"/>
            <w:bottom w:val="single" w:sz="12" w:space="0" w:color="000000"/>
            <w:insideH w:val="single" w:sz="2" w:space="0" w:color="000000"/>
            <w:insideV w:val="single" w:sz="6" w:space="0" w:color="000000"/>
          </w:tblBorders>
          <w:tblPrExChange w:id="244" w:author="Eduardo Augusto" w:date="2020-04-17T18:07:00Z">
            <w:tblPrEx>
              <w:tblW w:w="9815" w:type="dxa"/>
              <w:tblInd w:w="-34" w:type="dxa"/>
              <w:tblBorders>
                <w:top w:val="single" w:sz="12" w:space="0" w:color="000000"/>
                <w:bottom w:val="single" w:sz="12" w:space="0" w:color="000000"/>
                <w:insideH w:val="single" w:sz="2" w:space="0" w:color="000000"/>
                <w:insideV w:val="single" w:sz="6" w:space="0" w:color="000000"/>
              </w:tblBorders>
            </w:tblPrEx>
          </w:tblPrExChange>
        </w:tblPrEx>
        <w:trPr>
          <w:trHeight w:hRule="exact" w:val="1018"/>
          <w:trPrChange w:id="245" w:author="Eduardo Augusto" w:date="2020-04-17T18:07:00Z">
            <w:trPr>
              <w:gridBefore w:val="2"/>
              <w:trHeight w:hRule="exact" w:val="453"/>
            </w:trPr>
          </w:trPrChange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  <w:tcPrChange w:id="246" w:author="Eduardo Augusto" w:date="2020-04-17T18:07:00Z">
              <w:tcPr>
                <w:tcW w:w="1135" w:type="dxa"/>
                <w:gridSpan w:val="3"/>
                <w:tcBorders>
                  <w:top w:val="single" w:sz="2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shd w:val="clear" w:color="auto" w:fill="auto"/>
                <w:vAlign w:val="center"/>
              </w:tcPr>
            </w:tcPrChange>
          </w:tcPr>
          <w:p w14:paraId="22CCCA7A" w14:textId="77777777" w:rsidR="00375E8E" w:rsidRPr="00074BE9" w:rsidRDefault="00375E8E" w:rsidP="00375E8E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074BE9">
              <w:rPr>
                <w:rFonts w:ascii="Arial" w:hAnsi="Arial" w:cs="Arial"/>
                <w:i/>
                <w:sz w:val="18"/>
                <w:szCs w:val="18"/>
              </w:rPr>
              <w:t>1</w:t>
            </w:r>
            <w:ins w:id="247" w:author="Eduardo Augusto" w:date="2020-04-13T22:18:00Z">
              <w:r>
                <w:rPr>
                  <w:rFonts w:ascii="Arial" w:hAnsi="Arial" w:cs="Arial"/>
                  <w:i/>
                  <w:sz w:val="18"/>
                  <w:szCs w:val="18"/>
                </w:rPr>
                <w:t>6</w:t>
              </w:r>
            </w:ins>
            <w:del w:id="248" w:author="Eduardo Augusto" w:date="2020-04-13T21:33:00Z">
              <w:r w:rsidRPr="00074BE9" w:rsidDel="00CA58B5">
                <w:rPr>
                  <w:rFonts w:ascii="Arial" w:hAnsi="Arial" w:cs="Arial"/>
                  <w:i/>
                  <w:sz w:val="18"/>
                  <w:szCs w:val="18"/>
                </w:rPr>
                <w:delText>2</w:delText>
              </w:r>
            </w:del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  <w:tcPrChange w:id="249" w:author="Eduardo Augusto" w:date="2020-04-17T18:07:00Z">
              <w:tcPr>
                <w:tcW w:w="1701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</w:tcPr>
            </w:tcPrChange>
          </w:tcPr>
          <w:p w14:paraId="258064C4" w14:textId="77777777" w:rsidR="00375E8E" w:rsidRPr="00074BE9" w:rsidRDefault="00375E8E" w:rsidP="00375E8E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ins w:id="250" w:author="Eduardo Augusto" w:date="2020-04-13T22:10:00Z">
              <w:r>
                <w:rPr>
                  <w:rFonts w:ascii="Arial" w:hAnsi="Arial" w:cs="Arial"/>
                  <w:i/>
                  <w:sz w:val="18"/>
                  <w:szCs w:val="18"/>
                </w:rPr>
                <w:t>a</w:t>
              </w:r>
            </w:ins>
            <w:ins w:id="251" w:author="Eduardo Augusto" w:date="2020-04-13T21:43:00Z">
              <w:r>
                <w:rPr>
                  <w:rFonts w:ascii="Arial" w:hAnsi="Arial" w:cs="Arial"/>
                  <w:i/>
                  <w:sz w:val="18"/>
                  <w:szCs w:val="18"/>
                </w:rPr>
                <w:t>lta</w:t>
              </w:r>
            </w:ins>
          </w:p>
        </w:tc>
        <w:tc>
          <w:tcPr>
            <w:tcW w:w="2126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  <w:tcPrChange w:id="252" w:author="Eduardo Augusto" w:date="2020-04-17T18:07:00Z">
              <w:tcPr>
                <w:tcW w:w="2126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</w:tcPr>
            </w:tcPrChange>
          </w:tcPr>
          <w:p w14:paraId="49A680C1" w14:textId="77777777" w:rsidR="00375E8E" w:rsidRPr="00074BE9" w:rsidRDefault="00375E8E" w:rsidP="00375E8E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ins w:id="253" w:author="Eduardo Augusto" w:date="2020-04-13T21:43:00Z">
              <w:r>
                <w:rPr>
                  <w:rFonts w:ascii="Arial" w:hAnsi="Arial" w:cs="Arial"/>
                  <w:i/>
                  <w:sz w:val="18"/>
                  <w:szCs w:val="18"/>
                </w:rPr>
                <w:t>Sala de chat</w:t>
              </w:r>
            </w:ins>
          </w:p>
        </w:tc>
        <w:tc>
          <w:tcPr>
            <w:tcW w:w="485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  <w:tcPrChange w:id="254" w:author="Eduardo Augusto" w:date="2020-04-17T18:07:00Z">
              <w:tcPr>
                <w:tcW w:w="4853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</w:tcBorders>
                <w:shd w:val="clear" w:color="auto" w:fill="auto"/>
                <w:vAlign w:val="center"/>
              </w:tcPr>
            </w:tcPrChange>
          </w:tcPr>
          <w:p w14:paraId="13A645E1" w14:textId="15847FC1" w:rsidR="00375E8E" w:rsidRPr="00074BE9" w:rsidRDefault="00375E8E" w:rsidP="00375E8E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ins w:id="255" w:author="Eduardo Augusto" w:date="2020-04-13T21:42:00Z">
              <w:r>
                <w:rPr>
                  <w:rFonts w:ascii="Arial" w:hAnsi="Arial" w:cs="Arial"/>
                  <w:i/>
                  <w:sz w:val="18"/>
                  <w:szCs w:val="18"/>
                </w:rPr>
                <w:t>Eu, na condição de usuário convidado, desejo utilizar a sa</w:t>
              </w:r>
            </w:ins>
            <w:ins w:id="256" w:author="Eduardo Augusto" w:date="2020-04-13T21:43:00Z">
              <w:r>
                <w:rPr>
                  <w:rFonts w:ascii="Arial" w:hAnsi="Arial" w:cs="Arial"/>
                  <w:i/>
                  <w:sz w:val="18"/>
                  <w:szCs w:val="18"/>
                </w:rPr>
                <w:t>la de chat do encontro para</w:t>
              </w:r>
            </w:ins>
            <w:ins w:id="257" w:author="Eduardo Augusto" w:date="2020-04-17T18:07:00Z">
              <w:r w:rsidR="000E0014">
                <w:rPr>
                  <w:rFonts w:ascii="Arial" w:hAnsi="Arial" w:cs="Arial"/>
                  <w:i/>
                  <w:sz w:val="18"/>
                  <w:szCs w:val="18"/>
                </w:rPr>
                <w:t xml:space="preserve"> uma</w:t>
              </w:r>
            </w:ins>
            <w:ins w:id="258" w:author="Eduardo Augusto" w:date="2020-04-13T21:43:00Z">
              <w:r>
                <w:rPr>
                  <w:rFonts w:ascii="Arial" w:hAnsi="Arial" w:cs="Arial"/>
                  <w:i/>
                  <w:sz w:val="18"/>
                  <w:szCs w:val="18"/>
                </w:rPr>
                <w:t xml:space="preserve"> comunicação</w:t>
              </w:r>
            </w:ins>
            <w:ins w:id="259" w:author="Eduardo Augusto" w:date="2020-04-17T18:07:00Z">
              <w:r w:rsidR="000E0014">
                <w:rPr>
                  <w:rFonts w:ascii="Arial" w:hAnsi="Arial" w:cs="Arial"/>
                  <w:i/>
                  <w:sz w:val="18"/>
                  <w:szCs w:val="18"/>
                </w:rPr>
                <w:t xml:space="preserve"> de forma mais discreta e manter registro de conversas durante as reuniões</w:t>
              </w:r>
            </w:ins>
            <w:ins w:id="260" w:author="Eduardo Augusto" w:date="2020-04-13T21:43:00Z">
              <w:r>
                <w:rPr>
                  <w:rFonts w:ascii="Arial" w:hAnsi="Arial" w:cs="Arial"/>
                  <w:i/>
                  <w:sz w:val="18"/>
                  <w:szCs w:val="18"/>
                </w:rPr>
                <w:t>.</w:t>
              </w:r>
            </w:ins>
          </w:p>
        </w:tc>
      </w:tr>
      <w:tr w:rsidR="00375E8E" w:rsidRPr="00A1311D" w14:paraId="7C955CEA" w14:textId="77777777" w:rsidTr="00EF2D09">
        <w:tblPrEx>
          <w:tblW w:w="9815" w:type="dxa"/>
          <w:tblInd w:w="-34" w:type="dxa"/>
          <w:tblBorders>
            <w:top w:val="single" w:sz="12" w:space="0" w:color="000000"/>
            <w:bottom w:val="single" w:sz="12" w:space="0" w:color="000000"/>
            <w:insideH w:val="single" w:sz="2" w:space="0" w:color="000000"/>
            <w:insideV w:val="single" w:sz="6" w:space="0" w:color="000000"/>
          </w:tblBorders>
          <w:tblPrExChange w:id="261" w:author="Eduardo Augusto" w:date="2020-04-17T18:08:00Z">
            <w:tblPrEx>
              <w:tblW w:w="9815" w:type="dxa"/>
              <w:tblInd w:w="-34" w:type="dxa"/>
              <w:tblBorders>
                <w:top w:val="single" w:sz="12" w:space="0" w:color="000000"/>
                <w:bottom w:val="single" w:sz="12" w:space="0" w:color="000000"/>
                <w:insideH w:val="single" w:sz="2" w:space="0" w:color="000000"/>
                <w:insideV w:val="single" w:sz="6" w:space="0" w:color="000000"/>
              </w:tblBorders>
            </w:tblPrEx>
          </w:tblPrExChange>
        </w:tblPrEx>
        <w:trPr>
          <w:trHeight w:hRule="exact" w:val="1132"/>
          <w:ins w:id="262" w:author="Eduardo Augusto" w:date="2020-04-13T22:11:00Z"/>
          <w:trPrChange w:id="263" w:author="Eduardo Augusto" w:date="2020-04-17T18:08:00Z">
            <w:trPr>
              <w:gridBefore w:val="1"/>
              <w:gridAfter w:val="0"/>
              <w:trHeight w:hRule="exact" w:val="577"/>
            </w:trPr>
          </w:trPrChange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  <w:tcPrChange w:id="264" w:author="Eduardo Augusto" w:date="2020-04-17T18:08:00Z">
              <w:tcPr>
                <w:tcW w:w="1135" w:type="dxa"/>
                <w:gridSpan w:val="3"/>
                <w:tcBorders>
                  <w:top w:val="single" w:sz="2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shd w:val="clear" w:color="auto" w:fill="auto"/>
                <w:vAlign w:val="center"/>
              </w:tcPr>
            </w:tcPrChange>
          </w:tcPr>
          <w:p w14:paraId="0BCC3391" w14:textId="77777777" w:rsidR="00375E8E" w:rsidRPr="00074BE9" w:rsidRDefault="00375E8E" w:rsidP="00375E8E">
            <w:pPr>
              <w:rPr>
                <w:ins w:id="265" w:author="Eduardo Augusto" w:date="2020-04-13T22:11:00Z"/>
                <w:rFonts w:ascii="Arial" w:hAnsi="Arial" w:cs="Arial"/>
                <w:i/>
                <w:sz w:val="18"/>
                <w:szCs w:val="18"/>
              </w:rPr>
            </w:pPr>
            <w:ins w:id="266" w:author="Eduardo Augusto" w:date="2020-04-13T22:11:00Z">
              <w:r>
                <w:rPr>
                  <w:rFonts w:ascii="Arial" w:hAnsi="Arial" w:cs="Arial"/>
                  <w:i/>
                  <w:sz w:val="18"/>
                  <w:szCs w:val="18"/>
                </w:rPr>
                <w:t>1</w:t>
              </w:r>
            </w:ins>
            <w:ins w:id="267" w:author="Eduardo Augusto" w:date="2020-04-13T22:18:00Z">
              <w:r>
                <w:rPr>
                  <w:rFonts w:ascii="Arial" w:hAnsi="Arial" w:cs="Arial"/>
                  <w:i/>
                  <w:sz w:val="18"/>
                  <w:szCs w:val="18"/>
                </w:rPr>
                <w:t>7</w:t>
              </w:r>
            </w:ins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  <w:tcPrChange w:id="268" w:author="Eduardo Augusto" w:date="2020-04-17T18:08:00Z">
              <w:tcPr>
                <w:tcW w:w="1701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</w:tcPr>
            </w:tcPrChange>
          </w:tcPr>
          <w:p w14:paraId="33E2E92A" w14:textId="77777777" w:rsidR="00375E8E" w:rsidRDefault="00375E8E" w:rsidP="00375E8E">
            <w:pPr>
              <w:jc w:val="center"/>
              <w:rPr>
                <w:ins w:id="269" w:author="Eduardo Augusto" w:date="2020-04-13T22:11:00Z"/>
                <w:rFonts w:ascii="Arial" w:hAnsi="Arial" w:cs="Arial"/>
                <w:i/>
                <w:sz w:val="18"/>
                <w:szCs w:val="18"/>
              </w:rPr>
            </w:pPr>
            <w:ins w:id="270" w:author="Eduardo Augusto" w:date="2020-04-13T22:18:00Z">
              <w:r>
                <w:rPr>
                  <w:rFonts w:ascii="Arial" w:hAnsi="Arial" w:cs="Arial"/>
                  <w:i/>
                  <w:sz w:val="18"/>
                  <w:szCs w:val="18"/>
                </w:rPr>
                <w:t>média</w:t>
              </w:r>
            </w:ins>
          </w:p>
        </w:tc>
        <w:tc>
          <w:tcPr>
            <w:tcW w:w="2126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  <w:tcPrChange w:id="271" w:author="Eduardo Augusto" w:date="2020-04-17T18:08:00Z">
              <w:tcPr>
                <w:tcW w:w="2126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  <w:right w:val="single" w:sz="4" w:space="0" w:color="95B3D7" w:themeColor="accent1" w:themeTint="99"/>
                </w:tcBorders>
                <w:vAlign w:val="center"/>
              </w:tcPr>
            </w:tcPrChange>
          </w:tcPr>
          <w:p w14:paraId="2317BF89" w14:textId="77777777" w:rsidR="00375E8E" w:rsidRDefault="00375E8E" w:rsidP="00375E8E">
            <w:pPr>
              <w:jc w:val="center"/>
              <w:rPr>
                <w:ins w:id="272" w:author="Eduardo Augusto" w:date="2020-04-13T22:11:00Z"/>
                <w:rFonts w:ascii="Arial" w:hAnsi="Arial" w:cs="Arial"/>
                <w:i/>
                <w:sz w:val="18"/>
                <w:szCs w:val="18"/>
              </w:rPr>
            </w:pPr>
            <w:ins w:id="273" w:author="Eduardo Augusto" w:date="2020-04-13T22:19:00Z">
              <w:r>
                <w:rPr>
                  <w:rFonts w:ascii="Arial" w:hAnsi="Arial" w:cs="Arial"/>
                  <w:i/>
                  <w:sz w:val="18"/>
                  <w:szCs w:val="18"/>
                </w:rPr>
                <w:t>Convites de participantes</w:t>
              </w:r>
            </w:ins>
          </w:p>
        </w:tc>
        <w:tc>
          <w:tcPr>
            <w:tcW w:w="485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  <w:tcPrChange w:id="274" w:author="Eduardo Augusto" w:date="2020-04-17T18:08:00Z">
              <w:tcPr>
                <w:tcW w:w="4853" w:type="dxa"/>
                <w:gridSpan w:val="3"/>
                <w:tcBorders>
                  <w:top w:val="single" w:sz="2" w:space="0" w:color="95B3D7" w:themeColor="accent1" w:themeTint="99"/>
                  <w:left w:val="single" w:sz="4" w:space="0" w:color="95B3D7" w:themeColor="accent1" w:themeTint="99"/>
                  <w:bottom w:val="single" w:sz="2" w:space="0" w:color="95B3D7" w:themeColor="accent1" w:themeTint="99"/>
                </w:tcBorders>
                <w:shd w:val="clear" w:color="auto" w:fill="auto"/>
                <w:vAlign w:val="center"/>
              </w:tcPr>
            </w:tcPrChange>
          </w:tcPr>
          <w:p w14:paraId="611BA4FD" w14:textId="05538921" w:rsidR="00375E8E" w:rsidRDefault="00375E8E" w:rsidP="00375E8E">
            <w:pPr>
              <w:jc w:val="center"/>
              <w:rPr>
                <w:ins w:id="275" w:author="Eduardo Augusto" w:date="2020-04-13T22:11:00Z"/>
                <w:rFonts w:ascii="Arial" w:hAnsi="Arial" w:cs="Arial"/>
                <w:i/>
                <w:sz w:val="18"/>
                <w:szCs w:val="18"/>
              </w:rPr>
            </w:pPr>
            <w:ins w:id="276" w:author="Eduardo Augusto" w:date="2020-04-13T22:12:00Z">
              <w:r>
                <w:rPr>
                  <w:rFonts w:ascii="Arial" w:hAnsi="Arial" w:cs="Arial"/>
                  <w:i/>
                  <w:sz w:val="18"/>
                  <w:szCs w:val="18"/>
                </w:rPr>
                <w:t>Eu, na condição de usuário</w:t>
              </w:r>
            </w:ins>
            <w:ins w:id="277" w:author="Eduardo Augusto" w:date="2020-04-13T22:14:00Z">
              <w:r>
                <w:rPr>
                  <w:rFonts w:ascii="Arial" w:hAnsi="Arial" w:cs="Arial"/>
                  <w:i/>
                  <w:sz w:val="18"/>
                  <w:szCs w:val="18"/>
                </w:rPr>
                <w:t xml:space="preserve"> convidado</w:t>
              </w:r>
            </w:ins>
            <w:ins w:id="278" w:author="Eduardo Augusto" w:date="2020-04-13T22:13:00Z">
              <w:r>
                <w:rPr>
                  <w:rFonts w:ascii="Arial" w:hAnsi="Arial" w:cs="Arial"/>
                  <w:i/>
                  <w:sz w:val="18"/>
                  <w:szCs w:val="18"/>
                </w:rPr>
                <w:t>, desejo</w:t>
              </w:r>
            </w:ins>
            <w:ins w:id="279" w:author="Eduardo Augusto" w:date="2020-04-13T22:19:00Z">
              <w:r>
                <w:rPr>
                  <w:rFonts w:ascii="Arial" w:hAnsi="Arial" w:cs="Arial"/>
                  <w:i/>
                  <w:sz w:val="18"/>
                  <w:szCs w:val="18"/>
                </w:rPr>
                <w:t xml:space="preserve"> convidar usu</w:t>
              </w:r>
            </w:ins>
            <w:ins w:id="280" w:author="Eduardo Augusto" w:date="2020-04-13T22:20:00Z">
              <w:r>
                <w:rPr>
                  <w:rFonts w:ascii="Arial" w:hAnsi="Arial" w:cs="Arial"/>
                  <w:i/>
                  <w:sz w:val="18"/>
                  <w:szCs w:val="18"/>
                </w:rPr>
                <w:t>ários para participar da sala de encontro</w:t>
              </w:r>
            </w:ins>
            <w:ins w:id="281" w:author="Eduardo Augusto" w:date="2020-04-17T18:08:00Z">
              <w:r w:rsidR="00EF2D09">
                <w:rPr>
                  <w:rFonts w:ascii="Arial" w:hAnsi="Arial" w:cs="Arial"/>
                  <w:i/>
                  <w:sz w:val="18"/>
                  <w:szCs w:val="18"/>
                </w:rPr>
                <w:t xml:space="preserve"> a </w:t>
              </w:r>
            </w:ins>
            <w:ins w:id="282" w:author="Eduardo Augusto" w:date="2020-04-17T18:09:00Z">
              <w:r w:rsidR="00A3375E">
                <w:rPr>
                  <w:rFonts w:ascii="Arial" w:hAnsi="Arial" w:cs="Arial"/>
                  <w:i/>
                  <w:sz w:val="18"/>
                  <w:szCs w:val="18"/>
                </w:rPr>
                <w:t>fim divulgar</w:t>
              </w:r>
            </w:ins>
            <w:ins w:id="283" w:author="Eduardo Augusto" w:date="2020-04-17T18:08:00Z">
              <w:r w:rsidR="00EF2D09">
                <w:rPr>
                  <w:rFonts w:ascii="Arial" w:hAnsi="Arial" w:cs="Arial"/>
                  <w:i/>
                  <w:sz w:val="18"/>
                  <w:szCs w:val="18"/>
                </w:rPr>
                <w:t xml:space="preserve"> que uma reunião está em anda</w:t>
              </w:r>
            </w:ins>
            <w:ins w:id="284" w:author="Eduardo Augusto" w:date="2020-04-17T18:09:00Z">
              <w:r w:rsidR="00EF2D09">
                <w:rPr>
                  <w:rFonts w:ascii="Arial" w:hAnsi="Arial" w:cs="Arial"/>
                  <w:i/>
                  <w:sz w:val="18"/>
                  <w:szCs w:val="18"/>
                </w:rPr>
                <w:t xml:space="preserve">mento e com isso facilitar o acesso </w:t>
              </w:r>
              <w:r w:rsidR="00296126">
                <w:rPr>
                  <w:rFonts w:ascii="Arial" w:hAnsi="Arial" w:cs="Arial"/>
                  <w:i/>
                  <w:sz w:val="18"/>
                  <w:szCs w:val="18"/>
                </w:rPr>
                <w:t>a</w:t>
              </w:r>
              <w:r w:rsidR="00EF2D09">
                <w:rPr>
                  <w:rFonts w:ascii="Arial" w:hAnsi="Arial" w:cs="Arial"/>
                  <w:i/>
                  <w:sz w:val="18"/>
                  <w:szCs w:val="18"/>
                </w:rPr>
                <w:t xml:space="preserve"> </w:t>
              </w:r>
              <w:r w:rsidR="00A3375E">
                <w:rPr>
                  <w:rFonts w:ascii="Arial" w:hAnsi="Arial" w:cs="Arial"/>
                  <w:i/>
                  <w:sz w:val="18"/>
                  <w:szCs w:val="18"/>
                </w:rPr>
                <w:t>ela.</w:t>
              </w:r>
            </w:ins>
          </w:p>
        </w:tc>
      </w:tr>
      <w:tr w:rsidR="00375E8E" w:rsidRPr="00A1311D" w:rsidDel="007A1521" w14:paraId="4B6B8A80" w14:textId="77777777" w:rsidTr="00FE165B">
        <w:trPr>
          <w:trHeight w:hRule="exact" w:val="453"/>
          <w:del w:id="285" w:author="Eduardo Augusto" w:date="2020-04-13T22:11:00Z"/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091A8981" w14:textId="77777777" w:rsidR="00375E8E" w:rsidRPr="00074BE9" w:rsidDel="007A1521" w:rsidRDefault="00375E8E" w:rsidP="00375E8E">
            <w:pPr>
              <w:rPr>
                <w:del w:id="286" w:author="Eduardo Augusto" w:date="2020-04-13T22:11:00Z"/>
                <w:rFonts w:ascii="Arial" w:hAnsi="Arial" w:cs="Arial"/>
                <w:i/>
                <w:sz w:val="18"/>
                <w:szCs w:val="18"/>
              </w:rPr>
            </w:pPr>
            <w:del w:id="287" w:author="Eduardo Augusto" w:date="2020-04-13T22:11:00Z">
              <w:r w:rsidRPr="00074BE9" w:rsidDel="007A1521">
                <w:rPr>
                  <w:rFonts w:ascii="Arial" w:hAnsi="Arial" w:cs="Arial"/>
                  <w:i/>
                  <w:sz w:val="18"/>
                  <w:szCs w:val="18"/>
                </w:rPr>
                <w:delText>1</w:delText>
              </w:r>
            </w:del>
            <w:del w:id="288" w:author="Eduardo Augusto" w:date="2020-04-13T21:33:00Z">
              <w:r w:rsidRPr="00074BE9" w:rsidDel="00CA58B5">
                <w:rPr>
                  <w:rFonts w:ascii="Arial" w:hAnsi="Arial" w:cs="Arial"/>
                  <w:i/>
                  <w:sz w:val="18"/>
                  <w:szCs w:val="18"/>
                </w:rPr>
                <w:delText>3</w:delText>
              </w:r>
            </w:del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A19BD27" w14:textId="77777777" w:rsidR="00375E8E" w:rsidRPr="00074BE9" w:rsidDel="007A1521" w:rsidRDefault="00375E8E" w:rsidP="00375E8E">
            <w:pPr>
              <w:jc w:val="center"/>
              <w:rPr>
                <w:del w:id="289" w:author="Eduardo Augusto" w:date="2020-04-13T22:11:00Z"/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87A7037" w14:textId="77777777" w:rsidR="00375E8E" w:rsidRPr="00074BE9" w:rsidDel="007A1521" w:rsidRDefault="00375E8E" w:rsidP="00375E8E">
            <w:pPr>
              <w:jc w:val="center"/>
              <w:rPr>
                <w:del w:id="290" w:author="Eduardo Augusto" w:date="2020-04-13T22:11:00Z"/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85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C2FA8CC" w14:textId="77777777" w:rsidR="00375E8E" w:rsidRPr="00074BE9" w:rsidDel="007A1521" w:rsidRDefault="00375E8E" w:rsidP="00375E8E">
            <w:pPr>
              <w:jc w:val="center"/>
              <w:rPr>
                <w:del w:id="291" w:author="Eduardo Augusto" w:date="2020-04-13T22:11:00Z"/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375E8E" w:rsidRPr="00A1311D" w:rsidDel="0045640B" w14:paraId="17F03F98" w14:textId="77777777" w:rsidTr="00FE165B">
        <w:trPr>
          <w:trHeight w:hRule="exact" w:val="453"/>
          <w:del w:id="292" w:author="Eduardo Augusto" w:date="2020-04-13T22:06:00Z"/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77AD3C05" w14:textId="77777777" w:rsidR="00375E8E" w:rsidRPr="00074BE9" w:rsidDel="0045640B" w:rsidRDefault="00375E8E" w:rsidP="00375E8E">
            <w:pPr>
              <w:rPr>
                <w:del w:id="293" w:author="Eduardo Augusto" w:date="2020-04-13T22:06:00Z"/>
                <w:rFonts w:ascii="Arial" w:hAnsi="Arial" w:cs="Arial"/>
                <w:i/>
                <w:sz w:val="18"/>
                <w:szCs w:val="18"/>
              </w:rPr>
            </w:pPr>
            <w:del w:id="294" w:author="Eduardo Augusto" w:date="2020-04-13T22:06:00Z">
              <w:r w:rsidRPr="00074BE9" w:rsidDel="0045640B">
                <w:rPr>
                  <w:rFonts w:ascii="Arial" w:hAnsi="Arial" w:cs="Arial"/>
                  <w:i/>
                  <w:sz w:val="18"/>
                  <w:szCs w:val="18"/>
                </w:rPr>
                <w:delText>1</w:delText>
              </w:r>
            </w:del>
            <w:del w:id="295" w:author="Eduardo Augusto" w:date="2020-04-13T21:33:00Z">
              <w:r w:rsidRPr="00074BE9" w:rsidDel="00CA58B5">
                <w:rPr>
                  <w:rFonts w:ascii="Arial" w:hAnsi="Arial" w:cs="Arial"/>
                  <w:i/>
                  <w:sz w:val="18"/>
                  <w:szCs w:val="18"/>
                </w:rPr>
                <w:delText>4</w:delText>
              </w:r>
            </w:del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BE47EC2" w14:textId="77777777" w:rsidR="00375E8E" w:rsidRPr="00074BE9" w:rsidDel="0045640B" w:rsidRDefault="00375E8E" w:rsidP="00375E8E">
            <w:pPr>
              <w:jc w:val="center"/>
              <w:rPr>
                <w:del w:id="296" w:author="Eduardo Augusto" w:date="2020-04-13T22:06:00Z"/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7DFA488" w14:textId="77777777" w:rsidR="00375E8E" w:rsidRPr="00074BE9" w:rsidDel="0045640B" w:rsidRDefault="00375E8E" w:rsidP="00375E8E">
            <w:pPr>
              <w:jc w:val="center"/>
              <w:rPr>
                <w:del w:id="297" w:author="Eduardo Augusto" w:date="2020-04-13T22:06:00Z"/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85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B7B6E4" w14:textId="77777777" w:rsidR="00375E8E" w:rsidRPr="00074BE9" w:rsidDel="0045640B" w:rsidRDefault="00375E8E" w:rsidP="00375E8E">
            <w:pPr>
              <w:jc w:val="center"/>
              <w:rPr>
                <w:del w:id="298" w:author="Eduardo Augusto" w:date="2020-04-13T22:06:00Z"/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375E8E" w:rsidRPr="00A1311D" w:rsidDel="0045640B" w14:paraId="0C2D5A92" w14:textId="77777777" w:rsidTr="00FE165B">
        <w:trPr>
          <w:trHeight w:hRule="exact" w:val="453"/>
          <w:del w:id="299" w:author="Eduardo Augusto" w:date="2020-04-13T22:06:00Z"/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76C459F2" w14:textId="77777777" w:rsidR="00375E8E" w:rsidRPr="00074BE9" w:rsidDel="0045640B" w:rsidRDefault="00375E8E" w:rsidP="00375E8E">
            <w:pPr>
              <w:rPr>
                <w:del w:id="300" w:author="Eduardo Augusto" w:date="2020-04-13T22:06:00Z"/>
                <w:rFonts w:ascii="Arial" w:hAnsi="Arial" w:cs="Arial"/>
                <w:i/>
                <w:sz w:val="18"/>
                <w:szCs w:val="18"/>
              </w:rPr>
            </w:pPr>
            <w:del w:id="301" w:author="Eduardo Augusto" w:date="2020-04-13T22:06:00Z">
              <w:r w:rsidRPr="00074BE9" w:rsidDel="0045640B">
                <w:rPr>
                  <w:rFonts w:ascii="Arial" w:hAnsi="Arial" w:cs="Arial"/>
                  <w:i/>
                  <w:sz w:val="18"/>
                  <w:szCs w:val="18"/>
                </w:rPr>
                <w:delText>1</w:delText>
              </w:r>
            </w:del>
            <w:del w:id="302" w:author="Eduardo Augusto" w:date="2020-04-13T21:33:00Z">
              <w:r w:rsidRPr="00074BE9" w:rsidDel="00CA58B5">
                <w:rPr>
                  <w:rFonts w:ascii="Arial" w:hAnsi="Arial" w:cs="Arial"/>
                  <w:i/>
                  <w:sz w:val="18"/>
                  <w:szCs w:val="18"/>
                </w:rPr>
                <w:delText>5</w:delText>
              </w:r>
            </w:del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5BB8DCD" w14:textId="77777777" w:rsidR="00375E8E" w:rsidRPr="00074BE9" w:rsidDel="0045640B" w:rsidRDefault="00375E8E" w:rsidP="00375E8E">
            <w:pPr>
              <w:jc w:val="center"/>
              <w:rPr>
                <w:del w:id="303" w:author="Eduardo Augusto" w:date="2020-04-13T22:06:00Z"/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73BD919" w14:textId="77777777" w:rsidR="00375E8E" w:rsidRPr="00074BE9" w:rsidDel="0045640B" w:rsidRDefault="00375E8E" w:rsidP="00375E8E">
            <w:pPr>
              <w:jc w:val="center"/>
              <w:rPr>
                <w:del w:id="304" w:author="Eduardo Augusto" w:date="2020-04-13T22:06:00Z"/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85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E0475EF" w14:textId="77777777" w:rsidR="00375E8E" w:rsidRPr="00074BE9" w:rsidDel="0045640B" w:rsidRDefault="00375E8E" w:rsidP="00375E8E">
            <w:pPr>
              <w:jc w:val="center"/>
              <w:rPr>
                <w:del w:id="305" w:author="Eduardo Augusto" w:date="2020-04-13T22:06:00Z"/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375E8E" w:rsidRPr="00A1311D" w:rsidDel="0045640B" w14:paraId="377AAC30" w14:textId="77777777" w:rsidTr="002E65CF">
        <w:trPr>
          <w:trHeight w:hRule="exact" w:val="453"/>
          <w:del w:id="306" w:author="Eduardo Augusto" w:date="2020-04-13T22:06:00Z"/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42F8598C" w14:textId="77777777" w:rsidR="00375E8E" w:rsidRPr="00074BE9" w:rsidDel="0045640B" w:rsidRDefault="00375E8E" w:rsidP="00375E8E">
            <w:pPr>
              <w:rPr>
                <w:del w:id="307" w:author="Eduardo Augusto" w:date="2020-04-13T22:06:00Z"/>
                <w:rFonts w:ascii="Arial" w:hAnsi="Arial" w:cs="Arial"/>
                <w:i/>
                <w:sz w:val="18"/>
                <w:szCs w:val="18"/>
              </w:rPr>
            </w:pPr>
            <w:del w:id="308" w:author="Eduardo Augusto" w:date="2020-04-13T22:06:00Z">
              <w:r w:rsidRPr="00074BE9" w:rsidDel="0045640B">
                <w:rPr>
                  <w:rFonts w:ascii="Arial" w:hAnsi="Arial" w:cs="Arial"/>
                  <w:i/>
                  <w:sz w:val="18"/>
                  <w:szCs w:val="18"/>
                </w:rPr>
                <w:delText>1</w:delText>
              </w:r>
            </w:del>
            <w:del w:id="309" w:author="Eduardo Augusto" w:date="2020-04-13T21:33:00Z">
              <w:r w:rsidRPr="00074BE9" w:rsidDel="00CA58B5">
                <w:rPr>
                  <w:rFonts w:ascii="Arial" w:hAnsi="Arial" w:cs="Arial"/>
                  <w:i/>
                  <w:sz w:val="18"/>
                  <w:szCs w:val="18"/>
                </w:rPr>
                <w:delText>6</w:delText>
              </w:r>
            </w:del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1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C9026C7" w14:textId="77777777" w:rsidR="00375E8E" w:rsidRPr="00074BE9" w:rsidDel="0045640B" w:rsidRDefault="00375E8E" w:rsidP="00375E8E">
            <w:pPr>
              <w:jc w:val="center"/>
              <w:rPr>
                <w:del w:id="310" w:author="Eduardo Augusto" w:date="2020-04-13T22:06:00Z"/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1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12C6EBE" w14:textId="77777777" w:rsidR="00375E8E" w:rsidRPr="00074BE9" w:rsidDel="0045640B" w:rsidRDefault="00375E8E" w:rsidP="00375E8E">
            <w:pPr>
              <w:jc w:val="center"/>
              <w:rPr>
                <w:del w:id="311" w:author="Eduardo Augusto" w:date="2020-04-13T22:06:00Z"/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85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30A14FAF" w14:textId="77777777" w:rsidR="00375E8E" w:rsidRPr="00074BE9" w:rsidDel="0045640B" w:rsidRDefault="00375E8E" w:rsidP="00375E8E">
            <w:pPr>
              <w:jc w:val="center"/>
              <w:rPr>
                <w:del w:id="312" w:author="Eduardo Augusto" w:date="2020-04-13T22:06:00Z"/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782C8F71" w14:textId="77777777" w:rsidR="002E65CF" w:rsidRDefault="002E65CF">
      <w:pPr>
        <w:pStyle w:val="Standard"/>
        <w:ind w:left="27"/>
        <w:jc w:val="both"/>
        <w:rPr>
          <w:rFonts w:ascii="Arial" w:hAnsi="Arial" w:cs="Arial"/>
          <w:color w:val="000000"/>
        </w:rPr>
      </w:pPr>
    </w:p>
    <w:tbl>
      <w:tblPr>
        <w:tblW w:w="9815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843"/>
        <w:gridCol w:w="459"/>
        <w:gridCol w:w="7513"/>
      </w:tblGrid>
      <w:tr w:rsidR="002E65CF" w:rsidRPr="00E510C3" w14:paraId="33C15DF6" w14:textId="77777777" w:rsidTr="00CE57F6">
        <w:trPr>
          <w:trHeight w:hRule="exact" w:val="480"/>
        </w:trPr>
        <w:tc>
          <w:tcPr>
            <w:tcW w:w="2302" w:type="dxa"/>
            <w:gridSpan w:val="2"/>
            <w:tcBorders>
              <w:top w:val="nil"/>
              <w:bottom w:val="single" w:sz="4" w:space="0" w:color="95B3D7" w:themeColor="accent1" w:themeTint="99"/>
              <w:right w:val="nil"/>
            </w:tcBorders>
            <w:shd w:val="clear" w:color="auto" w:fill="F2F2F2" w:themeFill="background1" w:themeFillShade="F2"/>
            <w:vAlign w:val="center"/>
          </w:tcPr>
          <w:p w14:paraId="6087D25E" w14:textId="77777777" w:rsidR="002E65CF" w:rsidRPr="00E510C3" w:rsidRDefault="002E65CF" w:rsidP="00481A1A">
            <w:pPr>
              <w:pStyle w:val="Subttulo"/>
              <w:spacing w:before="0" w:after="0"/>
              <w:rPr>
                <w:rFonts w:cs="Arial"/>
                <w:i w:val="0"/>
                <w:sz w:val="22"/>
                <w:szCs w:val="22"/>
              </w:rPr>
            </w:pPr>
            <w:r>
              <w:rPr>
                <w:rFonts w:cs="Arial"/>
                <w:i w:val="0"/>
                <w:sz w:val="22"/>
                <w:szCs w:val="22"/>
              </w:rPr>
              <w:t>Prioridade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95B3D7" w:themeColor="accent1" w:themeTint="99"/>
            </w:tcBorders>
            <w:shd w:val="clear" w:color="auto" w:fill="F2F2F2" w:themeFill="background1" w:themeFillShade="F2"/>
            <w:vAlign w:val="center"/>
          </w:tcPr>
          <w:p w14:paraId="559E44C7" w14:textId="77777777" w:rsidR="002E65CF" w:rsidRPr="00E510C3" w:rsidRDefault="002E65CF" w:rsidP="002E65CF">
            <w:pPr>
              <w:pStyle w:val="Subttulo"/>
              <w:spacing w:before="0" w:after="0"/>
              <w:rPr>
                <w:rFonts w:cs="Arial"/>
                <w:i w:val="0"/>
                <w:sz w:val="22"/>
                <w:szCs w:val="22"/>
              </w:rPr>
            </w:pPr>
            <w:r>
              <w:rPr>
                <w:rFonts w:cs="Arial"/>
                <w:i w:val="0"/>
                <w:sz w:val="22"/>
                <w:szCs w:val="22"/>
              </w:rPr>
              <w:t>Descrição</w:t>
            </w:r>
          </w:p>
        </w:tc>
      </w:tr>
      <w:tr w:rsidR="002E65CF" w:rsidRPr="00E8168F" w14:paraId="606F9662" w14:textId="77777777" w:rsidTr="002E65CF">
        <w:trPr>
          <w:trHeight w:hRule="exact" w:val="382"/>
        </w:trPr>
        <w:tc>
          <w:tcPr>
            <w:tcW w:w="1843" w:type="dxa"/>
            <w:tcBorders>
              <w:top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1C3E6DC7" w14:textId="77777777" w:rsidR="002E65CF" w:rsidRPr="00305BC8" w:rsidRDefault="002E65CF" w:rsidP="002E65C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05BC8">
              <w:rPr>
                <w:rFonts w:ascii="Arial" w:hAnsi="Arial" w:cs="Arial"/>
                <w:i/>
                <w:sz w:val="18"/>
                <w:szCs w:val="18"/>
              </w:rPr>
              <w:t>Alta</w:t>
            </w:r>
          </w:p>
        </w:tc>
        <w:tc>
          <w:tcPr>
            <w:tcW w:w="7972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</w:tcPr>
          <w:p w14:paraId="220622BE" w14:textId="77777777" w:rsidR="002E65CF" w:rsidRPr="00305BC8" w:rsidRDefault="002E65CF" w:rsidP="002E65C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05BC8">
              <w:rPr>
                <w:rFonts w:ascii="Arial" w:hAnsi="Arial" w:cs="Arial"/>
                <w:i/>
                <w:sz w:val="18"/>
                <w:szCs w:val="18"/>
              </w:rPr>
              <w:t>Requisitos sem o qual o sistema não poderá entrar em funcionamento</w:t>
            </w:r>
          </w:p>
        </w:tc>
      </w:tr>
      <w:tr w:rsidR="002E65CF" w:rsidRPr="00A1311D" w14:paraId="70214716" w14:textId="77777777" w:rsidTr="002E65CF">
        <w:trPr>
          <w:trHeight w:hRule="exact" w:val="340"/>
        </w:trPr>
        <w:tc>
          <w:tcPr>
            <w:tcW w:w="1843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33E912C1" w14:textId="77777777" w:rsidR="002E65CF" w:rsidRPr="00305BC8" w:rsidRDefault="002E65CF" w:rsidP="002E65C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05BC8">
              <w:rPr>
                <w:rFonts w:ascii="Arial" w:hAnsi="Arial" w:cs="Arial"/>
                <w:i/>
                <w:sz w:val="18"/>
                <w:szCs w:val="18"/>
              </w:rPr>
              <w:t>Média</w:t>
            </w:r>
          </w:p>
        </w:tc>
        <w:tc>
          <w:tcPr>
            <w:tcW w:w="7972" w:type="dxa"/>
            <w:gridSpan w:val="2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</w:tcPr>
          <w:p w14:paraId="0F815833" w14:textId="77777777" w:rsidR="002E65CF" w:rsidRPr="00305BC8" w:rsidRDefault="002E65CF" w:rsidP="002E65C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05BC8">
              <w:rPr>
                <w:rFonts w:ascii="Arial" w:hAnsi="Arial" w:cs="Arial"/>
                <w:i/>
                <w:sz w:val="18"/>
                <w:szCs w:val="18"/>
              </w:rPr>
              <w:t>Requisitos fundamentais, mas que não impedem que parte do sistema entre em funcionamento</w:t>
            </w:r>
          </w:p>
        </w:tc>
      </w:tr>
      <w:tr w:rsidR="002E65CF" w:rsidRPr="00A1311D" w14:paraId="01B12B5E" w14:textId="77777777" w:rsidTr="002E65CF">
        <w:trPr>
          <w:trHeight w:hRule="exact" w:val="501"/>
        </w:trPr>
        <w:tc>
          <w:tcPr>
            <w:tcW w:w="1843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14:paraId="47B0F76D" w14:textId="77777777" w:rsidR="002E65CF" w:rsidRPr="00305BC8" w:rsidRDefault="002E65CF" w:rsidP="002E65C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05BC8">
              <w:rPr>
                <w:rFonts w:ascii="Arial" w:hAnsi="Arial" w:cs="Arial"/>
                <w:i/>
                <w:sz w:val="18"/>
                <w:szCs w:val="18"/>
              </w:rPr>
              <w:t>Baixa</w:t>
            </w:r>
          </w:p>
        </w:tc>
        <w:tc>
          <w:tcPr>
            <w:tcW w:w="7972" w:type="dxa"/>
            <w:gridSpan w:val="2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</w:tcPr>
          <w:p w14:paraId="6B10E1BE" w14:textId="77777777" w:rsidR="002E65CF" w:rsidRPr="00305BC8" w:rsidRDefault="002E65CF" w:rsidP="002E65C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05BC8">
              <w:rPr>
                <w:rFonts w:ascii="Arial" w:hAnsi="Arial" w:cs="Arial"/>
                <w:i/>
                <w:sz w:val="18"/>
                <w:szCs w:val="18"/>
              </w:rPr>
              <w:t>Requisitos que não impedem a entrada em funcionamento do sistema sem sua implementação, podendo ser contemplado posteriormente</w:t>
            </w:r>
          </w:p>
        </w:tc>
      </w:tr>
    </w:tbl>
    <w:p w14:paraId="04D953A6" w14:textId="77777777" w:rsidR="008139A7" w:rsidRPr="00294CED" w:rsidRDefault="008139A7" w:rsidP="002E65CF">
      <w:pPr>
        <w:pStyle w:val="Standard"/>
        <w:jc w:val="both"/>
        <w:rPr>
          <w:rFonts w:ascii="Arial" w:hAnsi="Arial" w:cs="Arial"/>
          <w:noProof/>
          <w:sz w:val="20"/>
          <w:szCs w:val="20"/>
          <w:lang w:eastAsia="pt-BR" w:bidi="ar-SA"/>
        </w:rPr>
      </w:pPr>
    </w:p>
    <w:sectPr w:rsidR="008139A7" w:rsidRPr="00294CED" w:rsidSect="002E65CF">
      <w:headerReference w:type="default" r:id="rId8"/>
      <w:footerReference w:type="default" r:id="rId9"/>
      <w:pgSz w:w="11906" w:h="16838"/>
      <w:pgMar w:top="1702" w:right="1134" w:bottom="1134" w:left="1134" w:header="851" w:footer="29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2ACD8" w14:textId="77777777" w:rsidR="00B65ABC" w:rsidRDefault="00B65ABC">
      <w:r>
        <w:separator/>
      </w:r>
    </w:p>
  </w:endnote>
  <w:endnote w:type="continuationSeparator" w:id="0">
    <w:p w14:paraId="146DF0A5" w14:textId="77777777" w:rsidR="00B65ABC" w:rsidRDefault="00B65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781" w:type="dxa"/>
      <w:tblBorders>
        <w:top w:val="single" w:sz="18" w:space="0" w:color="7F7F7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967"/>
    </w:tblGrid>
    <w:tr w:rsidR="00E568F7" w14:paraId="3677A608" w14:textId="77777777" w:rsidTr="00A41751">
      <w:tc>
        <w:tcPr>
          <w:tcW w:w="4814" w:type="dxa"/>
        </w:tcPr>
        <w:p w14:paraId="76AD66CB" w14:textId="77777777" w:rsidR="00E568F7" w:rsidRDefault="00CF544D" w:rsidP="00E568F7">
          <w:pPr>
            <w:pStyle w:val="Rodap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Guia rápido do Processo de Gestão de Projetos e Desenvolvimento Mobile - Versão 1.0</w:t>
          </w:r>
        </w:p>
      </w:tc>
      <w:tc>
        <w:tcPr>
          <w:tcW w:w="4967" w:type="dxa"/>
        </w:tcPr>
        <w:p w14:paraId="754D6DBB" w14:textId="77777777" w:rsidR="00E568F7" w:rsidRDefault="00E568F7" w:rsidP="00E568F7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6A0D2C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6A0D2C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Pr="006A0D2C">
            <w:rPr>
              <w:rFonts w:ascii="Arial" w:hAnsi="Arial" w:cs="Arial"/>
              <w:b/>
              <w:bCs/>
              <w:sz w:val="18"/>
              <w:szCs w:val="18"/>
            </w:rPr>
            <w:instrText>PAGE  \* Arabic  \* MERGEFORMAT</w:instrText>
          </w:r>
          <w:r w:rsidRPr="006A0D2C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 w:rsidR="00445A24">
            <w:rPr>
              <w:rFonts w:ascii="Arial" w:hAnsi="Arial" w:cs="Arial"/>
              <w:b/>
              <w:bCs/>
              <w:noProof/>
              <w:sz w:val="18"/>
              <w:szCs w:val="18"/>
            </w:rPr>
            <w:t>1</w:t>
          </w:r>
          <w:r w:rsidRPr="006A0D2C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  <w:r w:rsidRPr="006A0D2C">
            <w:rPr>
              <w:rFonts w:ascii="Arial" w:hAnsi="Arial" w:cs="Arial"/>
              <w:sz w:val="18"/>
              <w:szCs w:val="18"/>
            </w:rPr>
            <w:t xml:space="preserve"> de </w:t>
          </w:r>
          <w:r w:rsidRPr="006A0D2C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Pr="006A0D2C">
            <w:rPr>
              <w:rFonts w:ascii="Arial" w:hAnsi="Arial" w:cs="Arial"/>
              <w:b/>
              <w:bCs/>
              <w:sz w:val="18"/>
              <w:szCs w:val="18"/>
            </w:rPr>
            <w:instrText>NUMPAGES  \* Arabic  \* MERGEFORMAT</w:instrText>
          </w:r>
          <w:r w:rsidRPr="006A0D2C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 w:rsidR="00445A24">
            <w:rPr>
              <w:rFonts w:ascii="Arial" w:hAnsi="Arial" w:cs="Arial"/>
              <w:b/>
              <w:bCs/>
              <w:noProof/>
              <w:sz w:val="18"/>
              <w:szCs w:val="18"/>
            </w:rPr>
            <w:t>1</w:t>
          </w:r>
          <w:r w:rsidRPr="006A0D2C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</w:p>
      </w:tc>
    </w:tr>
  </w:tbl>
  <w:p w14:paraId="27294791" w14:textId="77777777" w:rsidR="00E568F7" w:rsidRPr="00EC3DA4" w:rsidRDefault="00E568F7" w:rsidP="00E568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0ECD8" w14:textId="77777777" w:rsidR="00B65ABC" w:rsidRDefault="00B65ABC">
      <w:r>
        <w:rPr>
          <w:color w:val="000000"/>
        </w:rPr>
        <w:separator/>
      </w:r>
    </w:p>
  </w:footnote>
  <w:footnote w:type="continuationSeparator" w:id="0">
    <w:p w14:paraId="1B193BA7" w14:textId="77777777" w:rsidR="00B65ABC" w:rsidRDefault="00B65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9"/>
    </w:tblGrid>
    <w:tr w:rsidR="00E568F7" w:rsidRPr="000B1251" w14:paraId="63A81525" w14:textId="77777777" w:rsidTr="00A41751">
      <w:trPr>
        <w:trHeight w:val="575"/>
      </w:trPr>
      <w:tc>
        <w:tcPr>
          <w:tcW w:w="9639" w:type="dxa"/>
          <w:tcBorders>
            <w:bottom w:val="single" w:sz="18" w:space="0" w:color="7F7F7F"/>
          </w:tcBorders>
          <w:vAlign w:val="bottom"/>
        </w:tcPr>
        <w:p w14:paraId="3922181C" w14:textId="77777777" w:rsidR="00E568F7" w:rsidRPr="004631B4" w:rsidRDefault="004631B4" w:rsidP="004631B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sz w:val="18"/>
              <w:szCs w:val="18"/>
            </w:rPr>
            <w:t>Start Share</w:t>
          </w:r>
          <w:r w:rsidR="007C21A2">
            <w:rPr>
              <w:rFonts w:ascii="Arial" w:hAnsi="Arial" w:cs="Arial"/>
              <w:sz w:val="18"/>
              <w:szCs w:val="18"/>
            </w:rPr>
            <w:br/>
          </w:r>
        </w:p>
        <w:p w14:paraId="6C03AA45" w14:textId="77777777" w:rsidR="007C21A2" w:rsidRPr="000B1251" w:rsidRDefault="007C21A2" w:rsidP="007C21A2">
          <w:pPr>
            <w:jc w:val="center"/>
            <w:rPr>
              <w:rFonts w:ascii="Arial" w:hAnsi="Arial" w:cs="Arial"/>
              <w:b/>
              <w:color w:val="262626" w:themeColor="text1" w:themeTint="D9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GUIA RÁPIDO DO PROCESSO </w:t>
          </w: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GESTÃO DE PROJETOS E DESENVOLVIMENTO MOBILE</w:t>
          </w:r>
        </w:p>
      </w:tc>
    </w:tr>
  </w:tbl>
  <w:p w14:paraId="424024DA" w14:textId="77777777" w:rsidR="00E568F7" w:rsidRDefault="00E568F7" w:rsidP="00E568F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3"/>
    <w:multiLevelType w:val="multilevel"/>
    <w:tmpl w:val="00000013"/>
    <w:lvl w:ilvl="0">
      <w:start w:val="1"/>
      <w:numFmt w:val="bullet"/>
      <w:pStyle w:val="ContedodaTabela-Marcador"/>
      <w:lvlText w:val="■"/>
      <w:lvlJc w:val="left"/>
      <w:pPr>
        <w:tabs>
          <w:tab w:val="num" w:pos="227"/>
        </w:tabs>
        <w:ind w:left="227" w:hanging="227"/>
      </w:pPr>
      <w:rPr>
        <w:rFonts w:ascii="Century Gothic" w:hAnsi="Century Gothic" w:cs="StarSymbol"/>
        <w:sz w:val="14"/>
        <w:szCs w:val="18"/>
      </w:rPr>
    </w:lvl>
    <w:lvl w:ilvl="1">
      <w:start w:val="1"/>
      <w:numFmt w:val="bullet"/>
      <w:lvlText w:val="■"/>
      <w:lvlJc w:val="left"/>
      <w:pPr>
        <w:tabs>
          <w:tab w:val="num" w:pos="454"/>
        </w:tabs>
        <w:ind w:left="454" w:hanging="227"/>
      </w:pPr>
      <w:rPr>
        <w:rFonts w:ascii="Century Gothic" w:hAnsi="Century Gothic" w:cs="StarSymbol"/>
        <w:sz w:val="14"/>
        <w:szCs w:val="18"/>
      </w:rPr>
    </w:lvl>
    <w:lvl w:ilvl="2">
      <w:start w:val="1"/>
      <w:numFmt w:val="bullet"/>
      <w:lvlText w:val="■"/>
      <w:lvlJc w:val="left"/>
      <w:pPr>
        <w:tabs>
          <w:tab w:val="num" w:pos="680"/>
        </w:tabs>
        <w:ind w:left="680" w:hanging="227"/>
      </w:pPr>
      <w:rPr>
        <w:rFonts w:ascii="Century Gothic" w:hAnsi="Century Gothic" w:cs="StarSymbol"/>
        <w:sz w:val="14"/>
        <w:szCs w:val="18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Century Gothic" w:hAnsi="Century Gothic" w:cs="StarSymbol"/>
        <w:sz w:val="14"/>
        <w:szCs w:val="18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tarSymbol"/>
        <w:sz w:val="14"/>
        <w:szCs w:val="18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tarSymbol"/>
        <w:sz w:val="14"/>
        <w:szCs w:val="18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tarSymbol"/>
        <w:sz w:val="14"/>
        <w:szCs w:val="18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tarSymbol"/>
        <w:sz w:val="14"/>
        <w:szCs w:val="18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tarSymbol"/>
        <w:sz w:val="14"/>
        <w:szCs w:val="18"/>
      </w:rPr>
    </w:lvl>
  </w:abstractNum>
  <w:abstractNum w:abstractNumId="1" w15:restartNumberingAfterBreak="0">
    <w:nsid w:val="0ACE39A8"/>
    <w:multiLevelType w:val="multilevel"/>
    <w:tmpl w:val="395C01B2"/>
    <w:styleLink w:val="WW8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106F2B92"/>
    <w:multiLevelType w:val="hybridMultilevel"/>
    <w:tmpl w:val="957C27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B7E2E"/>
    <w:multiLevelType w:val="multilevel"/>
    <w:tmpl w:val="E28A587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1C633F6C"/>
    <w:multiLevelType w:val="hybridMultilevel"/>
    <w:tmpl w:val="FAFE7E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4604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1D470F4"/>
    <w:multiLevelType w:val="multilevel"/>
    <w:tmpl w:val="37AE85DC"/>
    <w:styleLink w:val="WW8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30340812"/>
    <w:multiLevelType w:val="hybridMultilevel"/>
    <w:tmpl w:val="92648BAA"/>
    <w:lvl w:ilvl="0" w:tplc="FE220F38">
      <w:start w:val="1"/>
      <w:numFmt w:val="bullet"/>
      <w:pStyle w:val="Commarcadores4"/>
      <w:lvlText w:val=""/>
      <w:lvlJc w:val="left"/>
      <w:pPr>
        <w:tabs>
          <w:tab w:val="num" w:pos="1189"/>
        </w:tabs>
        <w:ind w:left="1189" w:hanging="340"/>
      </w:pPr>
      <w:rPr>
        <w:rFonts w:ascii="Wingdings" w:hAnsi="Wingdings" w:hint="default"/>
        <w:color w:val="A9A9E3"/>
      </w:rPr>
    </w:lvl>
    <w:lvl w:ilvl="1" w:tplc="5CC69D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467C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CA59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928F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318E5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FE76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8616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96DB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05482"/>
    <w:multiLevelType w:val="hybridMultilevel"/>
    <w:tmpl w:val="84728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E3067"/>
    <w:multiLevelType w:val="multilevel"/>
    <w:tmpl w:val="34BC7806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3C071856"/>
    <w:multiLevelType w:val="hybridMultilevel"/>
    <w:tmpl w:val="8D962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33B9E"/>
    <w:multiLevelType w:val="multilevel"/>
    <w:tmpl w:val="A0C2B208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49657836"/>
    <w:multiLevelType w:val="hybridMultilevel"/>
    <w:tmpl w:val="310AD9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8534E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A827F6E"/>
    <w:multiLevelType w:val="hybridMultilevel"/>
    <w:tmpl w:val="B24467A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B419B1"/>
    <w:multiLevelType w:val="hybridMultilevel"/>
    <w:tmpl w:val="B6266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E8438C"/>
    <w:multiLevelType w:val="hybridMultilevel"/>
    <w:tmpl w:val="4D4CE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26A64"/>
    <w:multiLevelType w:val="hybridMultilevel"/>
    <w:tmpl w:val="E56AA1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FF2A4E"/>
    <w:multiLevelType w:val="hybridMultilevel"/>
    <w:tmpl w:val="77C8BF36"/>
    <w:lvl w:ilvl="0" w:tplc="5218BA8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264B1"/>
    <w:multiLevelType w:val="multilevel"/>
    <w:tmpl w:val="537ACFE4"/>
    <w:styleLink w:val="WW8Num7"/>
    <w:lvl w:ilvl="0">
      <w:numFmt w:val="bullet"/>
      <w:lvlText w:val=""/>
      <w:lvlJc w:val="left"/>
      <w:rPr>
        <w:rFonts w:ascii="Symbol" w:hAnsi="Symbol"/>
        <w:b w:val="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  <w:b w:val="0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  <w:b w:val="0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 w15:restartNumberingAfterBreak="0">
    <w:nsid w:val="76904D0F"/>
    <w:multiLevelType w:val="multilevel"/>
    <w:tmpl w:val="73503888"/>
    <w:lvl w:ilvl="0">
      <w:start w:val="1"/>
      <w:numFmt w:val="decimal"/>
      <w:pStyle w:val="ISO9000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 w15:restartNumberingAfterBreak="0">
    <w:nsid w:val="7C981E05"/>
    <w:multiLevelType w:val="multilevel"/>
    <w:tmpl w:val="9A7AA92C"/>
    <w:styleLink w:val="WW8Num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1"/>
  </w:num>
  <w:num w:numId="2">
    <w:abstractNumId w:val="9"/>
  </w:num>
  <w:num w:numId="3">
    <w:abstractNumId w:val="1"/>
  </w:num>
  <w:num w:numId="4">
    <w:abstractNumId w:val="6"/>
  </w:num>
  <w:num w:numId="5">
    <w:abstractNumId w:val="19"/>
  </w:num>
  <w:num w:numId="6">
    <w:abstractNumId w:val="20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18"/>
  </w:num>
  <w:num w:numId="12">
    <w:abstractNumId w:val="2"/>
  </w:num>
  <w:num w:numId="13">
    <w:abstractNumId w:val="16"/>
  </w:num>
  <w:num w:numId="14">
    <w:abstractNumId w:val="15"/>
  </w:num>
  <w:num w:numId="15">
    <w:abstractNumId w:val="10"/>
  </w:num>
  <w:num w:numId="16">
    <w:abstractNumId w:val="3"/>
  </w:num>
  <w:num w:numId="17">
    <w:abstractNumId w:val="5"/>
  </w:num>
  <w:num w:numId="18">
    <w:abstractNumId w:val="17"/>
  </w:num>
  <w:num w:numId="19">
    <w:abstractNumId w:val="14"/>
  </w:num>
  <w:num w:numId="20">
    <w:abstractNumId w:val="12"/>
  </w:num>
  <w:num w:numId="21">
    <w:abstractNumId w:val="11"/>
  </w:num>
  <w:num w:numId="22">
    <w:abstractNumId w:val="13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duardo Augusto">
    <w15:presenceInfo w15:providerId="Windows Live" w15:userId="0790c9a829cce7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trackRevisions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16F8"/>
    <w:rsid w:val="00000C01"/>
    <w:rsid w:val="00040A58"/>
    <w:rsid w:val="00055851"/>
    <w:rsid w:val="00072737"/>
    <w:rsid w:val="00074BE9"/>
    <w:rsid w:val="000A72ED"/>
    <w:rsid w:val="000B1251"/>
    <w:rsid w:val="000B3B3E"/>
    <w:rsid w:val="000D0AC6"/>
    <w:rsid w:val="000D299F"/>
    <w:rsid w:val="000E0014"/>
    <w:rsid w:val="000F05C7"/>
    <w:rsid w:val="000F36F8"/>
    <w:rsid w:val="000F732B"/>
    <w:rsid w:val="00113C2B"/>
    <w:rsid w:val="00121B08"/>
    <w:rsid w:val="00156F17"/>
    <w:rsid w:val="00161680"/>
    <w:rsid w:val="001638B4"/>
    <w:rsid w:val="00181EDF"/>
    <w:rsid w:val="00190A77"/>
    <w:rsid w:val="001D30BC"/>
    <w:rsid w:val="001D7862"/>
    <w:rsid w:val="00215302"/>
    <w:rsid w:val="00215351"/>
    <w:rsid w:val="00221449"/>
    <w:rsid w:val="002572D5"/>
    <w:rsid w:val="00267FCD"/>
    <w:rsid w:val="00294CED"/>
    <w:rsid w:val="00296126"/>
    <w:rsid w:val="002A51D6"/>
    <w:rsid w:val="002A6659"/>
    <w:rsid w:val="002B212E"/>
    <w:rsid w:val="002C24A8"/>
    <w:rsid w:val="002E65CF"/>
    <w:rsid w:val="00305BC8"/>
    <w:rsid w:val="003242EC"/>
    <w:rsid w:val="00346893"/>
    <w:rsid w:val="0035235E"/>
    <w:rsid w:val="003614FA"/>
    <w:rsid w:val="00375E8E"/>
    <w:rsid w:val="0039123A"/>
    <w:rsid w:val="003B0D6A"/>
    <w:rsid w:val="003B7204"/>
    <w:rsid w:val="003C3DCA"/>
    <w:rsid w:val="003C4654"/>
    <w:rsid w:val="003D3F59"/>
    <w:rsid w:val="003E2CCE"/>
    <w:rsid w:val="003F0A52"/>
    <w:rsid w:val="0041438A"/>
    <w:rsid w:val="00445A24"/>
    <w:rsid w:val="0045640B"/>
    <w:rsid w:val="004625EE"/>
    <w:rsid w:val="004631B4"/>
    <w:rsid w:val="0046355B"/>
    <w:rsid w:val="00470FB1"/>
    <w:rsid w:val="004816B2"/>
    <w:rsid w:val="004948CA"/>
    <w:rsid w:val="00496AEE"/>
    <w:rsid w:val="004D67F0"/>
    <w:rsid w:val="004F6078"/>
    <w:rsid w:val="00501E14"/>
    <w:rsid w:val="00502C3B"/>
    <w:rsid w:val="0051166E"/>
    <w:rsid w:val="00532F24"/>
    <w:rsid w:val="0054501A"/>
    <w:rsid w:val="0056457B"/>
    <w:rsid w:val="0058540F"/>
    <w:rsid w:val="00592D24"/>
    <w:rsid w:val="00597AF9"/>
    <w:rsid w:val="005D50CA"/>
    <w:rsid w:val="005E1405"/>
    <w:rsid w:val="00623065"/>
    <w:rsid w:val="00626007"/>
    <w:rsid w:val="00635C02"/>
    <w:rsid w:val="00637395"/>
    <w:rsid w:val="00643503"/>
    <w:rsid w:val="00651478"/>
    <w:rsid w:val="006550FE"/>
    <w:rsid w:val="00672D0F"/>
    <w:rsid w:val="006735A0"/>
    <w:rsid w:val="00673777"/>
    <w:rsid w:val="00692415"/>
    <w:rsid w:val="006927E7"/>
    <w:rsid w:val="006A0D2C"/>
    <w:rsid w:val="006C22BB"/>
    <w:rsid w:val="006C5803"/>
    <w:rsid w:val="006C68D5"/>
    <w:rsid w:val="006D0EF3"/>
    <w:rsid w:val="006D15E7"/>
    <w:rsid w:val="006F1647"/>
    <w:rsid w:val="00700B81"/>
    <w:rsid w:val="00722DF2"/>
    <w:rsid w:val="00731F4A"/>
    <w:rsid w:val="0073284C"/>
    <w:rsid w:val="0073646C"/>
    <w:rsid w:val="00746481"/>
    <w:rsid w:val="007660C6"/>
    <w:rsid w:val="00776B1E"/>
    <w:rsid w:val="00797516"/>
    <w:rsid w:val="007A1521"/>
    <w:rsid w:val="007B06B9"/>
    <w:rsid w:val="007C0265"/>
    <w:rsid w:val="007C21A2"/>
    <w:rsid w:val="007C596C"/>
    <w:rsid w:val="007D716E"/>
    <w:rsid w:val="007E7A6E"/>
    <w:rsid w:val="007F3B67"/>
    <w:rsid w:val="0080745C"/>
    <w:rsid w:val="008139A7"/>
    <w:rsid w:val="008142D8"/>
    <w:rsid w:val="00814D39"/>
    <w:rsid w:val="008155EF"/>
    <w:rsid w:val="0082158C"/>
    <w:rsid w:val="00831204"/>
    <w:rsid w:val="00835457"/>
    <w:rsid w:val="00835DA4"/>
    <w:rsid w:val="0086148B"/>
    <w:rsid w:val="008806FC"/>
    <w:rsid w:val="008809A1"/>
    <w:rsid w:val="00894DDF"/>
    <w:rsid w:val="008A42DD"/>
    <w:rsid w:val="008A7B47"/>
    <w:rsid w:val="008B7084"/>
    <w:rsid w:val="008C1A08"/>
    <w:rsid w:val="008F4143"/>
    <w:rsid w:val="008F4F67"/>
    <w:rsid w:val="00910BAF"/>
    <w:rsid w:val="00920BA7"/>
    <w:rsid w:val="00940A84"/>
    <w:rsid w:val="00943F18"/>
    <w:rsid w:val="009648DA"/>
    <w:rsid w:val="00966AC7"/>
    <w:rsid w:val="00981152"/>
    <w:rsid w:val="0098511E"/>
    <w:rsid w:val="009C7295"/>
    <w:rsid w:val="009C7FD6"/>
    <w:rsid w:val="009D2121"/>
    <w:rsid w:val="009D3C78"/>
    <w:rsid w:val="009F6E8B"/>
    <w:rsid w:val="00A06FE5"/>
    <w:rsid w:val="00A1311D"/>
    <w:rsid w:val="00A3375E"/>
    <w:rsid w:val="00A40181"/>
    <w:rsid w:val="00A5507A"/>
    <w:rsid w:val="00A55BAE"/>
    <w:rsid w:val="00A82377"/>
    <w:rsid w:val="00A83429"/>
    <w:rsid w:val="00A83DDE"/>
    <w:rsid w:val="00AA3571"/>
    <w:rsid w:val="00AA3595"/>
    <w:rsid w:val="00AA47BA"/>
    <w:rsid w:val="00AC7085"/>
    <w:rsid w:val="00AD330D"/>
    <w:rsid w:val="00B07DCF"/>
    <w:rsid w:val="00B22680"/>
    <w:rsid w:val="00B43255"/>
    <w:rsid w:val="00B46873"/>
    <w:rsid w:val="00B616A5"/>
    <w:rsid w:val="00B65ABC"/>
    <w:rsid w:val="00B8664D"/>
    <w:rsid w:val="00B97375"/>
    <w:rsid w:val="00BE56B3"/>
    <w:rsid w:val="00BE7B6C"/>
    <w:rsid w:val="00C061EB"/>
    <w:rsid w:val="00C141A9"/>
    <w:rsid w:val="00C25EC3"/>
    <w:rsid w:val="00C424FF"/>
    <w:rsid w:val="00C45786"/>
    <w:rsid w:val="00C50B85"/>
    <w:rsid w:val="00C747CA"/>
    <w:rsid w:val="00C80C85"/>
    <w:rsid w:val="00C85762"/>
    <w:rsid w:val="00CA0900"/>
    <w:rsid w:val="00CA58B5"/>
    <w:rsid w:val="00CC09B0"/>
    <w:rsid w:val="00CF544D"/>
    <w:rsid w:val="00D158B9"/>
    <w:rsid w:val="00D2185A"/>
    <w:rsid w:val="00D2222D"/>
    <w:rsid w:val="00D420A3"/>
    <w:rsid w:val="00D70B6A"/>
    <w:rsid w:val="00D70FA0"/>
    <w:rsid w:val="00D73085"/>
    <w:rsid w:val="00D73315"/>
    <w:rsid w:val="00D90608"/>
    <w:rsid w:val="00DB6EC6"/>
    <w:rsid w:val="00DC3D76"/>
    <w:rsid w:val="00DC7389"/>
    <w:rsid w:val="00DE1014"/>
    <w:rsid w:val="00E116A8"/>
    <w:rsid w:val="00E338D8"/>
    <w:rsid w:val="00E462F6"/>
    <w:rsid w:val="00E510C3"/>
    <w:rsid w:val="00E51A4C"/>
    <w:rsid w:val="00E568F7"/>
    <w:rsid w:val="00E64C32"/>
    <w:rsid w:val="00E716F8"/>
    <w:rsid w:val="00E8168F"/>
    <w:rsid w:val="00E81694"/>
    <w:rsid w:val="00EA281B"/>
    <w:rsid w:val="00EC3DA4"/>
    <w:rsid w:val="00EC4615"/>
    <w:rsid w:val="00EF1810"/>
    <w:rsid w:val="00EF2D09"/>
    <w:rsid w:val="00EF477C"/>
    <w:rsid w:val="00F14EAE"/>
    <w:rsid w:val="00F2173D"/>
    <w:rsid w:val="00F25536"/>
    <w:rsid w:val="00F41485"/>
    <w:rsid w:val="00F71E8C"/>
    <w:rsid w:val="00F85763"/>
    <w:rsid w:val="00F90CFA"/>
    <w:rsid w:val="00F968C9"/>
    <w:rsid w:val="00FA74EF"/>
    <w:rsid w:val="00FB2E2B"/>
    <w:rsid w:val="00FB5693"/>
    <w:rsid w:val="00FC0658"/>
    <w:rsid w:val="00FD6B0E"/>
    <w:rsid w:val="00FE165B"/>
    <w:rsid w:val="00FF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EC97E5"/>
  <w15:docId w15:val="{5783CB67-1FAF-435F-90C1-F2FDE539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link w:val="SubttuloChar"/>
    <w:qFormat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Standard"/>
    <w:link w:val="CabealhoChar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Rodap">
    <w:name w:val="footer"/>
    <w:basedOn w:val="Standard"/>
    <w:link w:val="RodapChar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WW-Recuonormal">
    <w:name w:val="WW-Recuo normal"/>
    <w:basedOn w:val="Standard"/>
  </w:style>
  <w:style w:type="paragraph" w:customStyle="1" w:styleId="Legenda1">
    <w:name w:val="Legenda1"/>
    <w:basedOn w:val="Standard"/>
    <w:pPr>
      <w:suppressLineNumbers/>
      <w:spacing w:before="120" w:after="120"/>
    </w:pPr>
    <w:rPr>
      <w:i/>
      <w:iCs/>
    </w:rPr>
  </w:style>
  <w:style w:type="paragraph" w:customStyle="1" w:styleId="Illustration">
    <w:name w:val="Illustration"/>
    <w:basedOn w:val="Legenda1"/>
  </w:style>
  <w:style w:type="paragraph" w:styleId="PargrafodaLista">
    <w:name w:val="List Paragraph"/>
    <w:basedOn w:val="Standard"/>
    <w:uiPriority w:val="34"/>
    <w:qFormat/>
    <w:pPr>
      <w:ind w:left="708"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7z0">
    <w:name w:val="WW8Num7z0"/>
    <w:rPr>
      <w:b w:val="0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paragraph" w:styleId="Textodebalo">
    <w:name w:val="Balloon Text"/>
    <w:basedOn w:val="Normal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rPr>
      <w:rFonts w:ascii="Tahoma" w:hAnsi="Tahoma" w:cs="Mangal"/>
      <w:sz w:val="16"/>
      <w:szCs w:val="14"/>
    </w:rPr>
  </w:style>
  <w:style w:type="character" w:styleId="Hyperlink">
    <w:name w:val="Hyperlink"/>
    <w:basedOn w:val="Fontepargpadro"/>
    <w:uiPriority w:val="99"/>
    <w:unhideWhenUsed/>
    <w:rsid w:val="00597AF9"/>
    <w:rPr>
      <w:color w:val="0000FF" w:themeColor="hyperlink"/>
      <w:u w:val="single"/>
    </w:rPr>
  </w:style>
  <w:style w:type="numbering" w:customStyle="1" w:styleId="WW8Num32">
    <w:name w:val="WW8Num32"/>
    <w:basedOn w:val="Semlista"/>
    <w:pPr>
      <w:numPr>
        <w:numId w:val="1"/>
      </w:numPr>
    </w:pPr>
  </w:style>
  <w:style w:type="numbering" w:customStyle="1" w:styleId="WW8Num4">
    <w:name w:val="WW8Num4"/>
    <w:basedOn w:val="Semlista"/>
    <w:pPr>
      <w:numPr>
        <w:numId w:val="2"/>
      </w:numPr>
    </w:pPr>
  </w:style>
  <w:style w:type="numbering" w:customStyle="1" w:styleId="WW8Num13">
    <w:name w:val="WW8Num13"/>
    <w:basedOn w:val="Semlista"/>
    <w:pPr>
      <w:numPr>
        <w:numId w:val="3"/>
      </w:numPr>
    </w:pPr>
  </w:style>
  <w:style w:type="numbering" w:customStyle="1" w:styleId="WW8Num9">
    <w:name w:val="WW8Num9"/>
    <w:basedOn w:val="Semlista"/>
    <w:pPr>
      <w:numPr>
        <w:numId w:val="4"/>
      </w:numPr>
    </w:pPr>
  </w:style>
  <w:style w:type="numbering" w:customStyle="1" w:styleId="WW8Num7">
    <w:name w:val="WW8Num7"/>
    <w:basedOn w:val="Semlista"/>
    <w:pPr>
      <w:numPr>
        <w:numId w:val="5"/>
      </w:numPr>
    </w:pPr>
  </w:style>
  <w:style w:type="paragraph" w:customStyle="1" w:styleId="ISO9000Nvel1">
    <w:name w:val="ISO 9000 Nível 1"/>
    <w:rsid w:val="009F6E8B"/>
    <w:pPr>
      <w:keepNext/>
      <w:widowControl/>
      <w:numPr>
        <w:numId w:val="6"/>
      </w:numPr>
      <w:tabs>
        <w:tab w:val="left" w:pos="425"/>
      </w:tabs>
      <w:autoSpaceDN/>
      <w:spacing w:before="240"/>
      <w:textAlignment w:val="auto"/>
    </w:pPr>
    <w:rPr>
      <w:rFonts w:ascii="Arial" w:eastAsia="Times New Roman" w:hAnsi="Arial" w:cs="Times New Roman"/>
      <w:b/>
      <w:i/>
      <w:caps/>
      <w:kern w:val="0"/>
      <w:szCs w:val="20"/>
      <w:lang w:eastAsia="pt-BR" w:bidi="ar-SA"/>
    </w:rPr>
  </w:style>
  <w:style w:type="paragraph" w:customStyle="1" w:styleId="Contedodatabela">
    <w:name w:val="Conteúdo da tabela"/>
    <w:basedOn w:val="Normal"/>
    <w:rsid w:val="009F6E8B"/>
    <w:pPr>
      <w:suppressLineNumbers/>
      <w:autoSpaceDN/>
      <w:textAlignment w:val="auto"/>
    </w:pPr>
    <w:rPr>
      <w:rFonts w:ascii="Century Gothic" w:eastAsia="Arial Unicode MS" w:hAnsi="Century Gothic" w:cs="Times New Roman"/>
      <w:kern w:val="0"/>
      <w:sz w:val="18"/>
      <w:lang w:eastAsia="en-US" w:bidi="ar-SA"/>
    </w:rPr>
  </w:style>
  <w:style w:type="paragraph" w:customStyle="1" w:styleId="ContedodaTabela-Marcador">
    <w:name w:val="Conteúdo da Tabela - Marcador"/>
    <w:basedOn w:val="Contedodatabela"/>
    <w:rsid w:val="009F6E8B"/>
    <w:pPr>
      <w:numPr>
        <w:numId w:val="7"/>
      </w:numPr>
    </w:pPr>
  </w:style>
  <w:style w:type="paragraph" w:styleId="Corpodetexto">
    <w:name w:val="Body Text"/>
    <w:basedOn w:val="Normal"/>
    <w:link w:val="CorpodetextoChar"/>
    <w:semiHidden/>
    <w:rsid w:val="003B0D6A"/>
    <w:pPr>
      <w:widowControl/>
      <w:suppressAutoHyphens w:val="0"/>
      <w:autoSpaceDN/>
      <w:jc w:val="center"/>
      <w:textAlignment w:val="auto"/>
    </w:pPr>
    <w:rPr>
      <w:rFonts w:eastAsia="Times New Roman" w:cs="Times New Roman"/>
      <w:b/>
      <w:kern w:val="0"/>
      <w:sz w:val="36"/>
      <w:szCs w:val="20"/>
      <w:u w:val="single"/>
      <w:lang w:eastAsia="pt-BR" w:bidi="ar-SA"/>
    </w:rPr>
  </w:style>
  <w:style w:type="character" w:customStyle="1" w:styleId="CorpodetextoChar">
    <w:name w:val="Corpo de texto Char"/>
    <w:basedOn w:val="Fontepargpadro"/>
    <w:link w:val="Corpodetexto"/>
    <w:semiHidden/>
    <w:rsid w:val="003B0D6A"/>
    <w:rPr>
      <w:rFonts w:eastAsia="Times New Roman" w:cs="Times New Roman"/>
      <w:b/>
      <w:kern w:val="0"/>
      <w:sz w:val="36"/>
      <w:szCs w:val="20"/>
      <w:u w:val="single"/>
      <w:lang w:eastAsia="pt-BR" w:bidi="ar-SA"/>
    </w:rPr>
  </w:style>
  <w:style w:type="paragraph" w:customStyle="1" w:styleId="ISO9000Instrues">
    <w:name w:val="ISO 9000 Instruções"/>
    <w:rsid w:val="009648DA"/>
    <w:pPr>
      <w:widowControl/>
      <w:autoSpaceDN/>
      <w:jc w:val="both"/>
      <w:textAlignment w:val="auto"/>
    </w:pPr>
    <w:rPr>
      <w:rFonts w:eastAsia="Times New Roman" w:cs="Times New Roman"/>
      <w:i/>
      <w:noProof/>
      <w:color w:val="0000FF"/>
      <w:kern w:val="0"/>
      <w:sz w:val="20"/>
      <w:szCs w:val="20"/>
      <w:lang w:eastAsia="pt-BR" w:bidi="ar-SA"/>
    </w:rPr>
  </w:style>
  <w:style w:type="paragraph" w:styleId="Commarcadores4">
    <w:name w:val="List Bullet 4"/>
    <w:basedOn w:val="Normal"/>
    <w:semiHidden/>
    <w:rsid w:val="007B06B9"/>
    <w:pPr>
      <w:widowControl/>
      <w:numPr>
        <w:numId w:val="8"/>
      </w:numPr>
      <w:tabs>
        <w:tab w:val="clear" w:pos="1189"/>
      </w:tabs>
      <w:suppressAutoHyphens w:val="0"/>
      <w:autoSpaceDN/>
      <w:ind w:left="1496" w:hanging="374"/>
      <w:jc w:val="both"/>
      <w:textAlignment w:val="auto"/>
    </w:pPr>
    <w:rPr>
      <w:rFonts w:ascii="Trebuchet MS" w:eastAsia="Times New Roman" w:hAnsi="Trebuchet MS" w:cs="Times New Roman"/>
      <w:kern w:val="0"/>
      <w:sz w:val="20"/>
      <w:lang w:eastAsia="en-US" w:bidi="ar-SA"/>
    </w:rPr>
  </w:style>
  <w:style w:type="paragraph" w:customStyle="1" w:styleId="InfoBlue">
    <w:name w:val="InfoBlue"/>
    <w:basedOn w:val="Normal"/>
    <w:next w:val="Corpodetexto"/>
    <w:autoRedefine/>
    <w:rsid w:val="00623065"/>
    <w:pPr>
      <w:suppressAutoHyphens w:val="0"/>
      <w:autoSpaceDN/>
      <w:spacing w:before="120" w:after="120" w:line="276" w:lineRule="auto"/>
      <w:textAlignment w:val="auto"/>
    </w:pPr>
    <w:rPr>
      <w:rFonts w:ascii="Arial" w:eastAsia="Times New Roman" w:hAnsi="Arial" w:cs="Times New Roman"/>
      <w:i/>
      <w:color w:val="0000FF"/>
      <w:kern w:val="0"/>
      <w:sz w:val="16"/>
      <w:szCs w:val="16"/>
      <w:lang w:eastAsia="en-US" w:bidi="ar-SA"/>
    </w:rPr>
  </w:style>
  <w:style w:type="paragraph" w:customStyle="1" w:styleId="ndice">
    <w:name w:val="Índice"/>
    <w:basedOn w:val="Normal"/>
    <w:rsid w:val="002A6659"/>
    <w:pPr>
      <w:suppressLineNumbers/>
      <w:autoSpaceDN/>
      <w:textAlignment w:val="auto"/>
    </w:pPr>
    <w:rPr>
      <w:kern w:val="1"/>
      <w:lang w:eastAsia="hi-IN"/>
    </w:rPr>
  </w:style>
  <w:style w:type="character" w:customStyle="1" w:styleId="RodapChar">
    <w:name w:val="Rodapé Char"/>
    <w:basedOn w:val="Fontepargpadro"/>
    <w:link w:val="Rodap"/>
    <w:uiPriority w:val="99"/>
    <w:rsid w:val="000F05C7"/>
  </w:style>
  <w:style w:type="character" w:customStyle="1" w:styleId="SubttuloChar">
    <w:name w:val="Subtítulo Char"/>
    <w:basedOn w:val="Fontepargpadro"/>
    <w:link w:val="Subttulo"/>
    <w:rsid w:val="00A1311D"/>
    <w:rPr>
      <w:rFonts w:ascii="Arial" w:hAnsi="Arial"/>
      <w:i/>
      <w:iCs/>
      <w:sz w:val="28"/>
      <w:szCs w:val="28"/>
    </w:rPr>
  </w:style>
  <w:style w:type="character" w:customStyle="1" w:styleId="CabealhoChar">
    <w:name w:val="Cabeçalho Char"/>
    <w:basedOn w:val="Fontepargpadro"/>
    <w:link w:val="Cabealho"/>
    <w:rsid w:val="000B1251"/>
  </w:style>
  <w:style w:type="table" w:styleId="Tabelacomgrade">
    <w:name w:val="Table Grid"/>
    <w:basedOn w:val="Tabelanormal"/>
    <w:uiPriority w:val="39"/>
    <w:rsid w:val="000B12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">
    <w:name w:val="Info"/>
    <w:basedOn w:val="Normal"/>
    <w:next w:val="Normal"/>
    <w:link w:val="InfoChar"/>
    <w:qFormat/>
    <w:rsid w:val="00D90608"/>
    <w:pPr>
      <w:widowControl/>
      <w:suppressAutoHyphens w:val="0"/>
      <w:autoSpaceDN/>
      <w:spacing w:after="200" w:line="276" w:lineRule="auto"/>
      <w:jc w:val="both"/>
      <w:textAlignment w:val="auto"/>
    </w:pPr>
    <w:rPr>
      <w:rFonts w:ascii="Calibri" w:eastAsia="Calibri" w:hAnsi="Calibri" w:cs="Times New Roman"/>
      <w:i/>
      <w:color w:val="548DD4"/>
      <w:kern w:val="0"/>
      <w:sz w:val="20"/>
      <w:szCs w:val="22"/>
      <w:lang w:val="x-none" w:eastAsia="en-US" w:bidi="ar-SA"/>
    </w:rPr>
  </w:style>
  <w:style w:type="character" w:customStyle="1" w:styleId="InfoChar">
    <w:name w:val="Info Char"/>
    <w:link w:val="Info"/>
    <w:rsid w:val="00D90608"/>
    <w:rPr>
      <w:rFonts w:ascii="Calibri" w:eastAsia="Calibri" w:hAnsi="Calibri" w:cs="Times New Roman"/>
      <w:i/>
      <w:color w:val="548DD4"/>
      <w:kern w:val="0"/>
      <w:sz w:val="20"/>
      <w:szCs w:val="22"/>
      <w:lang w:val="x-none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0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4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mario.marino\Downloads\MODELO_PLANO_DE_PROJET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F0022-2542-46F6-88B5-84980C3FD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MODELO_PLANO_DE_PROJETO (1)</Template>
  <TotalTime>251</TotalTime>
  <Pages>2</Pages>
  <Words>690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</vt:lpstr>
    </vt:vector>
  </TitlesOfParts>
  <Company>Datasus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</dc:title>
  <dc:subject>MGP-SISP</dc:subject>
  <dc:creator>Mario Henrique Nascimento Marino da Silva</dc:creator>
  <cp:keywords>Gerenciamento de Projetos</cp:keywords>
  <cp:lastModifiedBy>Eduardo Augusto</cp:lastModifiedBy>
  <cp:revision>66</cp:revision>
  <cp:lastPrinted>2016-09-09T14:35:00Z</cp:lastPrinted>
  <dcterms:created xsi:type="dcterms:W3CDTF">2016-09-09T13:18:00Z</dcterms:created>
  <dcterms:modified xsi:type="dcterms:W3CDTF">2020-04-17T21:10:00Z</dcterms:modified>
</cp:coreProperties>
</file>